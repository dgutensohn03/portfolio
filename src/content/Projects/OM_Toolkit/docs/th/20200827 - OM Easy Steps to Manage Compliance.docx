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E367AD" w:rsidRDefault="00E7608C" w:rsidP="00E367AD">
      <w:pPr>
        <w:spacing w:after="60"/>
        <w:rPr>
          <w:rFonts w:ascii="Tahoma" w:eastAsia="Arial" w:hAnsi="Tahoma" w:cs="Tahoma"/>
          <w:color w:val="A0A4A6"/>
        </w:rPr>
      </w:pPr>
      <w:r w:rsidRPr="00E367A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803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E367AD">
        <w:rPr>
          <w:rFonts w:ascii="Tahoma" w:hAnsi="Tahoma" w:cs="Tahom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589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E367A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6149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7AD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  <w:r w:rsidR="00E367AD">
        <w:rPr>
          <w:rFonts w:ascii="Tahoma" w:eastAsia="Tahoma" w:hAnsi="Tahoma" w:cs="Tahoma"/>
          <w:b/>
          <w:bCs/>
          <w:color w:val="595959"/>
          <w:cs/>
          <w:lang w:val="th-TH" w:bidi="th-TH"/>
        </w:rPr>
        <w:t> </w:t>
      </w:r>
    </w:p>
    <w:p w:rsidR="00E004F1" w:rsidRPr="00E367AD" w:rsidRDefault="00E7608C" w:rsidP="002702AF">
      <w:pPr>
        <w:rPr>
          <w:rFonts w:ascii="Tahoma" w:eastAsia="Arial" w:hAnsi="Tahoma" w:cs="Tahoma"/>
          <w:b/>
          <w:color w:val="A42444" w:themeColor="accent1"/>
          <w:sz w:val="48"/>
          <w:szCs w:val="52"/>
        </w:rPr>
      </w:pPr>
      <w:r w:rsidRPr="00E367AD">
        <w:rPr>
          <w:rFonts w:ascii="Tahoma" w:eastAsia="Angsana New" w:hAnsi="Tahoma" w:cs="Tahoma"/>
          <w:b/>
          <w:bCs/>
          <w:color w:val="A42444"/>
          <w:sz w:val="48"/>
          <w:szCs w:val="48"/>
          <w:cs/>
          <w:lang w:val="th-TH" w:bidi="th-TH"/>
        </w:rPr>
        <w:t>สี่ขั้นตอนเพื่อจัดการการปฏิบัติตามกฎระเบียบได้อย่างไม่ยุ่งยาก</w:t>
      </w:r>
    </w:p>
    <w:p w:rsidR="00544738" w:rsidRPr="00E367AD" w:rsidRDefault="00544738" w:rsidP="002702AF">
      <w:pPr>
        <w:rPr>
          <w:rFonts w:ascii="Tahoma" w:hAnsi="Tahoma" w:cs="Tahoma"/>
          <w:sz w:val="22"/>
        </w:rPr>
      </w:pPr>
    </w:p>
    <w:p w:rsidR="002702AF" w:rsidRPr="00E367AD" w:rsidRDefault="00E7608C" w:rsidP="002702AF">
      <w:pPr>
        <w:rPr>
          <w:rFonts w:ascii="Tahoma" w:eastAsia="Arial" w:hAnsi="Tahoma" w:cs="Tahoma"/>
          <w:b/>
          <w:color w:val="196593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196593"/>
          <w:sz w:val="20"/>
          <w:szCs w:val="21"/>
          <w:cs/>
          <w:lang w:val="th-TH" w:bidi="th-TH"/>
        </w:rPr>
        <w:t>คู่มือสําหรับผู้จัดจำหน่ายของ</w:t>
      </w:r>
      <w:r w:rsidR="00E367AD"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Owens</w:t>
      </w:r>
      <w:r w:rsidR="00E367AD"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&amp;</w:t>
      </w:r>
      <w:r w:rsidR="00E367AD"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Minor</w:t>
      </w:r>
      <w:r w:rsidR="00E367AD"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b/>
          <w:bCs/>
          <w:color w:val="196593"/>
          <w:sz w:val="20"/>
          <w:szCs w:val="21"/>
          <w:cs/>
          <w:lang w:val="th-TH" w:bidi="th-TH"/>
        </w:rPr>
        <w:t>และบุคคลภายนอก</w:t>
      </w:r>
      <w:r w:rsidR="00E367AD" w:rsidRPr="00E367AD">
        <w:rPr>
          <w:rFonts w:ascii="Tahoma" w:eastAsia="Tahoma" w:hAnsi="Tahoma" w:cs="Tahoma"/>
          <w:b/>
          <w:bCs/>
          <w:color w:val="196593"/>
          <w:sz w:val="20"/>
          <w:szCs w:val="20"/>
          <w:cs/>
          <w:lang w:val="th-TH" w:bidi="th-TH"/>
        </w:rPr>
        <w:t> </w:t>
      </w:r>
    </w:p>
    <w:p w:rsidR="00E004F1" w:rsidRPr="00E367AD" w:rsidRDefault="00E004F1" w:rsidP="002702AF">
      <w:pPr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4A00DF" w:rsidRPr="00E367AD" w:rsidRDefault="00E7608C" w:rsidP="009F7BC7">
      <w:pPr>
        <w:rPr>
          <w:rFonts w:ascii="Tahoma" w:hAnsi="Tahoma" w:cs="Tahoma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มาตรฐานระดับสูงสําหรับพฤติกรรมที่มีจริยธรรมและปฏิบัติตามกฎระเบียบเป็นเครื่องนําทางในทุกสิ่งที่เราทําที่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Owens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&amp;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Minor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เราคาดหวังให้ผู้จำหน่ายที่มีคุณค่าของเราแบ่งปันหลักการที่เป็นแนวทางเดียวกันนี้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</w:p>
    <w:p w:rsidR="004A00DF" w:rsidRPr="00E367AD" w:rsidRDefault="004A00DF" w:rsidP="009F7BC7">
      <w:pPr>
        <w:rPr>
          <w:rFonts w:ascii="Tahoma" w:hAnsi="Tahoma" w:cs="Tahoma"/>
          <w:sz w:val="20"/>
          <w:szCs w:val="21"/>
        </w:rPr>
      </w:pPr>
    </w:p>
    <w:p w:rsidR="004A00DF" w:rsidRPr="00E367AD" w:rsidRDefault="00E7608C" w:rsidP="004A00DF">
      <w:pPr>
        <w:rPr>
          <w:rFonts w:ascii="Tahoma" w:eastAsia="Arial" w:hAnsi="Tahoma" w:cs="Tahoma"/>
          <w:b/>
          <w:color w:val="A42444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A42444"/>
          <w:sz w:val="20"/>
          <w:szCs w:val="21"/>
          <w:cs/>
          <w:lang w:val="th-TH" w:bidi="th-TH"/>
        </w:rPr>
        <w:t>ความได้เปรียบด้านการแข่งขัน</w:t>
      </w:r>
    </w:p>
    <w:p w:rsidR="004A00DF" w:rsidRPr="00E367AD" w:rsidRDefault="00E7608C" w:rsidP="009F7BC7">
      <w:pPr>
        <w:rPr>
          <w:rFonts w:ascii="Tahoma" w:hAnsi="Tahoma" w:cs="Tahoma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โปรแกรมการปฏิบัติตามกฎระเบียบที่แข็งแกร่งช่วยให้คุณสามารถป้องกันปัญหาการปฏิบัติตามกฎระเบียบในเชิง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481F57">
        <w:rPr>
          <w:rFonts w:ascii="Tahoma" w:eastAsia="Angsana New" w:hAnsi="Tahoma" w:cs="Tahoma"/>
          <w:spacing w:val="-4"/>
          <w:sz w:val="20"/>
          <w:szCs w:val="21"/>
          <w:cs/>
          <w:lang w:val="th-TH" w:bidi="th-TH"/>
        </w:rPr>
        <w:t>รุกก่อนที่จะเกิดขึ้น</w:t>
      </w:r>
      <w:r w:rsidR="00E367AD" w:rsidRPr="00481F57">
        <w:rPr>
          <w:rFonts w:ascii="Tahoma" w:eastAsia="Tahoma" w:hAnsi="Tahoma" w:cs="Tahoma"/>
          <w:spacing w:val="-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4"/>
          <w:sz w:val="20"/>
          <w:szCs w:val="21"/>
          <w:cs/>
          <w:lang w:val="th-TH" w:bidi="th-TH"/>
        </w:rPr>
        <w:t>นอกจากนี้ยังช่วยให้คุณสามารถทําให้การปฏิบัติตามกฎระเบียบเป็นข้อได้เปรียบด้านการแข่งขัน</w:t>
      </w:r>
      <w:r w:rsidRPr="00481F57">
        <w:rPr>
          <w:rFonts w:ascii="Tahoma" w:eastAsia="Angsana New" w:hAnsi="Tahoma" w:cs="Tahoma"/>
          <w:spacing w:val="4"/>
          <w:sz w:val="20"/>
          <w:szCs w:val="21"/>
          <w:cs/>
          <w:lang w:val="th-TH" w:bidi="th-TH"/>
        </w:rPr>
        <w:t>ที่แท้จริง</w:t>
      </w:r>
      <w:r w:rsidR="00E367AD" w:rsidRPr="00481F57">
        <w:rPr>
          <w:rFonts w:ascii="Tahoma" w:eastAsia="Tahoma" w:hAnsi="Tahoma" w:cs="Tahoma"/>
          <w:spacing w:val="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4"/>
          <w:sz w:val="20"/>
          <w:szCs w:val="21"/>
          <w:cs/>
          <w:lang w:val="th-TH" w:bidi="th-TH"/>
        </w:rPr>
        <w:t>คุณจะได้รับและรักษาไว้ซึ่งความไว้วางใจของพนักงานและพันธมิตรทางธุรกิจ</w:t>
      </w:r>
      <w:r w:rsidR="00E367AD" w:rsidRPr="00481F57">
        <w:rPr>
          <w:rFonts w:ascii="Tahoma" w:eastAsia="Tahoma" w:hAnsi="Tahoma" w:cs="Tahoma"/>
          <w:spacing w:val="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4"/>
          <w:sz w:val="20"/>
          <w:szCs w:val="21"/>
          <w:cs/>
          <w:lang w:val="th-TH" w:bidi="th-TH"/>
        </w:rPr>
        <w:t>ไปพร้อม</w:t>
      </w:r>
      <w:r w:rsidR="00E367AD" w:rsidRPr="00481F57">
        <w:rPr>
          <w:rFonts w:ascii="Tahoma" w:eastAsia="Tahoma" w:hAnsi="Tahoma" w:cs="Tahoma"/>
          <w:spacing w:val="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4"/>
          <w:sz w:val="20"/>
          <w:szCs w:val="21"/>
          <w:cs/>
          <w:lang w:val="th-TH" w:bidi="th-TH"/>
        </w:rPr>
        <w:t>ๆ</w:t>
      </w:r>
      <w:r w:rsidR="00E367AD" w:rsidRPr="00481F57">
        <w:rPr>
          <w:rFonts w:ascii="Tahoma" w:eastAsia="Tahoma" w:hAnsi="Tahoma" w:cs="Tahoma"/>
          <w:spacing w:val="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4"/>
          <w:sz w:val="20"/>
          <w:szCs w:val="21"/>
          <w:cs/>
          <w:lang w:val="th-TH" w:bidi="th-TH"/>
        </w:rPr>
        <w:t>กับการ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481F57">
        <w:rPr>
          <w:rFonts w:ascii="Tahoma" w:eastAsia="Angsana New" w:hAnsi="Tahoma" w:cs="Tahoma"/>
          <w:spacing w:val="-4"/>
          <w:sz w:val="20"/>
          <w:szCs w:val="21"/>
          <w:cs/>
          <w:lang w:val="th-TH" w:bidi="th-TH"/>
        </w:rPr>
        <w:t>ประหยัดเวลาและค่าใช้จ่าย</w:t>
      </w:r>
      <w:r w:rsidR="00E367AD" w:rsidRPr="00481F57">
        <w:rPr>
          <w:rFonts w:ascii="Tahoma" w:eastAsia="Tahoma" w:hAnsi="Tahoma" w:cs="Tahoma"/>
          <w:spacing w:val="-4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4"/>
          <w:sz w:val="20"/>
          <w:szCs w:val="21"/>
          <w:cs/>
          <w:lang w:val="th-TH" w:bidi="th-TH"/>
        </w:rPr>
        <w:t>โดยการหลีกเลี่ยงการหยุดชะงักของธุรกิจเนื่องจากปัญหาด้านการปฏิบัติตามกฎระเบียบ</w:t>
      </w:r>
    </w:p>
    <w:p w:rsidR="00E004F1" w:rsidRPr="00E367AD" w:rsidRDefault="00E004F1" w:rsidP="002702AF">
      <w:pPr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9F7BC7" w:rsidRPr="00E367AD" w:rsidRDefault="00E7608C" w:rsidP="00E004F1">
      <w:pPr>
        <w:rPr>
          <w:rFonts w:ascii="Tahoma" w:eastAsia="Arial" w:hAnsi="Tahoma" w:cs="Tahoma"/>
          <w:b/>
          <w:color w:val="A42444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A42444"/>
          <w:sz w:val="20"/>
          <w:szCs w:val="21"/>
          <w:cs/>
          <w:lang w:val="th-TH" w:bidi="th-TH"/>
        </w:rPr>
        <w:t>ความรับผิดชอบของคุณ</w:t>
      </w:r>
    </w:p>
    <w:p w:rsidR="00F01474" w:rsidRPr="00E367AD" w:rsidRDefault="00E7608C" w:rsidP="007F3CCE">
      <w:pPr>
        <w:rPr>
          <w:rFonts w:ascii="Tahoma" w:hAnsi="Tahoma" w:cs="Tahoma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ไม่ว่าขนาดหรือขอบเขตของธุรกิจการจัดจําหน่ายของคุณจะเป็นเช่นไร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คุณมีหน้าที่ดําเนินขั้นตอนที่เหมาะสมเพื่อสร้าง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นําไปใช้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และรักษาโปรแกรมการปฏิบัติตามกฎระเบียบที่เหมาะสมและมีประสิทธิภาพ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โปรดจําไว้ว่า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แต่ละ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ภูมิภาคและตลาดทั่วโลกอาจมีข้อจํากัดและข้อกําหนดของตนเองเช่นกัน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Owens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&amp;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Minor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อยู่ที่นี่เพื่อสนับสนุน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คุณในความพยายามนี้ด้วยทรัพยากร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เครื่องมือ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แม่แบบเอกสาร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และอื่น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ๆ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</w:p>
    <w:p w:rsidR="007F3CCE" w:rsidRPr="00E367AD" w:rsidRDefault="007F3CCE" w:rsidP="007F3CCE">
      <w:pPr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3F5200" w:rsidRPr="00E367AD" w:rsidRDefault="00E7608C" w:rsidP="003D1149">
      <w:pPr>
        <w:rPr>
          <w:rFonts w:ascii="Tahoma" w:eastAsia="Arial" w:hAnsi="Tahoma" w:cs="Tahoma"/>
          <w:b/>
          <w:color w:val="A42444" w:themeColor="accent1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A42444"/>
          <w:sz w:val="20"/>
          <w:szCs w:val="21"/>
          <w:cs/>
          <w:lang w:val="th-TH" w:bidi="th-TH"/>
        </w:rPr>
        <w:t>ขั้นตอนที่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1: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hyperlink r:id="rId13" w:history="1"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ดําเนินการและนําโปรแกรมการฝึกอบรมสำหรับผู้จัดจําหน่ายไปใช้</w:t>
        </w:r>
      </w:hyperlink>
    </w:p>
    <w:p w:rsidR="00544738" w:rsidRPr="00E367AD" w:rsidRDefault="00E7608C" w:rsidP="003D1149">
      <w:pPr>
        <w:rPr>
          <w:rFonts w:ascii="Tahoma" w:hAnsi="Tahoma" w:cs="Tahoma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การทุจริตสามารถเกิดขึ้นได้ในสถานการณ์ทางธุรกิจหลายประเภท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ด้วยการฝึกอบรมที่ครอบคลุมครบถ้วน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สามารถหาวิธีการระบุและป้องกัน</w:t>
      </w:r>
      <w:r w:rsidR="00E367AD" w:rsidRPr="00481F57">
        <w:rPr>
          <w:rFonts w:ascii="Tahoma" w:eastAsia="Tahoma" w:hAnsi="Tahoma" w:cs="Tahoma"/>
          <w:spacing w:val="-2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รวมทั้งกฎหมายที่คุณจําเป็นต้องทราบ</w:t>
      </w:r>
      <w:r w:rsidR="00E367AD" w:rsidRPr="00481F57">
        <w:rPr>
          <w:rFonts w:ascii="Tahoma" w:eastAsia="Tahoma" w:hAnsi="Tahoma" w:cs="Tahoma"/>
          <w:spacing w:val="-2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พนักงานใหม่ทุกคนควรได้รับการฝึกอบรม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เรื่องการต่อต้านการทุจริตในเวลาที่เหมาะสม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</w:p>
    <w:p w:rsidR="007F3CCE" w:rsidRPr="00E367AD" w:rsidRDefault="007F3CCE" w:rsidP="003D1149">
      <w:pPr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3F5200" w:rsidRPr="00E367AD" w:rsidRDefault="00E7608C" w:rsidP="003D1149">
      <w:pPr>
        <w:rPr>
          <w:rFonts w:ascii="Tahoma" w:eastAsia="Arial" w:hAnsi="Tahoma" w:cs="Tahoma"/>
          <w:b/>
          <w:color w:val="A42444" w:themeColor="accent1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A42444"/>
          <w:sz w:val="20"/>
          <w:szCs w:val="21"/>
          <w:cs/>
          <w:lang w:val="th-TH" w:bidi="th-TH"/>
        </w:rPr>
        <w:t>ขั้นตอนที่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2: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hyperlink r:id="rId14" w:history="1"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สร้างและใช้เครื่องมือการปฏิบัติตามกฎระเบียบสําหรับธุรกิจของคุณ</w:t>
        </w:r>
      </w:hyperlink>
    </w:p>
    <w:p w:rsidR="003D1149" w:rsidRPr="00E367AD" w:rsidRDefault="00E7608C" w:rsidP="003D1149">
      <w:pPr>
        <w:rPr>
          <w:rFonts w:ascii="Tahoma" w:hAnsi="Tahoma" w:cs="Tahoma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วางรากฐานของโปรแกรมการปฏิบัติตามกฎระเบียบของคุณโดยใช้เครื่องมือและแม่แบบเฉพาะสําหรับธุรกิจของ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โดยพิจารณาจากความเสี่ยงด้านการปฏิบัติตามกฎระเบียบที่คุณเผชิญ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ด้วยการติดตามค่าใช้จ่ายอย่างถูกต้อง</w:t>
      </w:r>
      <w:ins w:id="0" w:author="PATTARAPORN PONGPAIBOON" w:date="2020-12-13T19:21:00Z">
        <w:r w:rsidR="00F75607">
          <w:rPr>
            <w:rFonts w:ascii="Tahoma" w:eastAsia="Angsana New" w:hAnsi="Tahoma" w:cs="Tahoma"/>
            <w:sz w:val="20"/>
            <w:szCs w:val="21"/>
            <w:cs/>
            <w:lang w:val="th-TH" w:bidi="th-TH"/>
          </w:rPr>
          <w:br/>
        </w:r>
      </w:ins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ก</w:t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ารปฏิบัติตามหลักจรรยาบรรณของผู้จําหน่าย</w:t>
      </w:r>
      <w:r w:rsidR="00E367AD" w:rsidRPr="00481F57">
        <w:rPr>
          <w:rFonts w:ascii="Tahoma" w:eastAsia="Tahoma" w:hAnsi="Tahoma" w:cs="Tahoma"/>
          <w:spacing w:val="-2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การสร้างนโยบายที่เกี่ยวข้อง</w:t>
      </w:r>
      <w:r w:rsidR="00E367AD" w:rsidRPr="00481F57">
        <w:rPr>
          <w:rFonts w:ascii="Tahoma" w:eastAsia="Tahoma" w:hAnsi="Tahoma" w:cs="Tahoma"/>
          <w:spacing w:val="-2"/>
          <w:sz w:val="20"/>
          <w:szCs w:val="20"/>
          <w:cs/>
          <w:lang w:val="th-TH" w:bidi="th-TH"/>
        </w:rPr>
        <w:t> </w:t>
      </w:r>
      <w:r w:rsidRPr="00481F57">
        <w:rPr>
          <w:rFonts w:ascii="Tahoma" w:eastAsia="Angsana New" w:hAnsi="Tahoma" w:cs="Tahoma"/>
          <w:spacing w:val="-2"/>
          <w:sz w:val="20"/>
          <w:szCs w:val="21"/>
          <w:cs/>
          <w:lang w:val="th-TH" w:bidi="th-TH"/>
        </w:rPr>
        <w:t>และการติดตามค่าใช้จ่ายอย่างถูกต้อง</w:t>
      </w:r>
      <w:ins w:id="1" w:author="PATTARAPORN PONGPAIBOON" w:date="2020-12-13T19:21:00Z">
        <w:r w:rsidR="00F75607">
          <w:rPr>
            <w:rFonts w:ascii="Tahoma" w:eastAsia="Angsana New" w:hAnsi="Tahoma" w:cs="Tahoma" w:hint="cs"/>
            <w:spacing w:val="-2"/>
            <w:sz w:val="20"/>
            <w:szCs w:val="21"/>
            <w:cs/>
            <w:lang w:val="th-TH" w:bidi="th-TH"/>
          </w:rPr>
          <w:t xml:space="preserve"> </w:t>
        </w:r>
        <w:r w:rsidR="00F75607">
          <w:rPr>
            <w:rFonts w:ascii="Tahoma" w:eastAsia="Angsana New" w:hAnsi="Tahoma" w:cs="Tahoma"/>
            <w:spacing w:val="-2"/>
            <w:sz w:val="20"/>
            <w:szCs w:val="21"/>
            <w:cs/>
            <w:lang w:val="th-TH" w:bidi="th-TH"/>
          </w:rPr>
          <w:br/>
        </w:r>
      </w:ins>
      <w:del w:id="2" w:author="PATTARAPORN PONGPAIBOON" w:date="2020-12-13T19:21:00Z">
        <w:r w:rsidR="00E367AD" w:rsidRPr="00E367AD" w:rsidDel="00F75607">
          <w:rPr>
            <w:rFonts w:ascii="Tahoma" w:eastAsia="Tahoma" w:hAnsi="Tahoma" w:cs="Tahoma"/>
            <w:sz w:val="20"/>
            <w:szCs w:val="20"/>
            <w:cs/>
            <w:lang w:val="th-TH" w:bidi="th-TH"/>
          </w:rPr>
          <w:delText> </w:delText>
        </w:r>
      </w:del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จะช่วยสร้างความมั่นใจว่าธุรกิจของคุณและผู้ป่วยที่คุณสนับสนุนยังคงปฏิบัติตามกฎระเบียบและปฏิบัติงานได้เต็มที่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</w:p>
    <w:p w:rsidR="003D1149" w:rsidRPr="00E367AD" w:rsidRDefault="003D1149" w:rsidP="003D1149">
      <w:pPr>
        <w:rPr>
          <w:rFonts w:ascii="Tahoma" w:hAnsi="Tahoma" w:cs="Tahoma"/>
          <w:sz w:val="20"/>
          <w:szCs w:val="21"/>
        </w:rPr>
      </w:pPr>
    </w:p>
    <w:p w:rsidR="003F5200" w:rsidRPr="00E367AD" w:rsidRDefault="00E7608C" w:rsidP="003D1149">
      <w:pPr>
        <w:rPr>
          <w:rFonts w:ascii="Tahoma" w:eastAsia="Arial" w:hAnsi="Tahoma" w:cs="Tahoma"/>
          <w:b/>
          <w:color w:val="A42444"/>
          <w:sz w:val="20"/>
          <w:szCs w:val="21"/>
        </w:rPr>
      </w:pPr>
      <w:r w:rsidRPr="00481F57">
        <w:rPr>
          <w:rFonts w:ascii="Tahoma" w:eastAsia="Angsana New" w:hAnsi="Tahoma" w:cs="Tahoma"/>
          <w:spacing w:val="-6"/>
          <w:sz w:val="20"/>
          <w:szCs w:val="21"/>
          <w:cs/>
          <w:lang w:val="th-TH" w:bidi="th-TH"/>
        </w:rPr>
        <w:t>การกํากับดูแลของฝ่ายบริหารและการเน้นหลักปฏิบัติทางธุรกิจที่สอดคล้องกับกฎระเบียบมีความสําคัญต่อความสําเร็จ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ของโปรแกรมการปฏิบัติตามกฎระเบียบในระยะยาว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จัดเก็บและรักษาเอกสารให้ถูกต้อง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นอกจากนี้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ให้พิจารณา</w:t>
      </w:r>
      <w:r w:rsidR="00481F57">
        <w:rPr>
          <w:rFonts w:ascii="Tahoma" w:eastAsia="Angsana New" w:hAnsi="Tahoma" w:cs="Tahoma"/>
          <w:sz w:val="20"/>
          <w:szCs w:val="21"/>
          <w:cs/>
          <w:lang w:val="th-TH" w:bidi="th-TH"/>
        </w:rPr>
        <w:br/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ตรวจสอบตัวอย่างการจ่ายเงินให้แก่บุคลากรทางการแพทย์หรือเจ้าหน้าที่ของรัฐเป็นระยะ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ๆ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และกําหนดมาตรการแก้ไขตามความจําเป็น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</w:p>
    <w:p w:rsidR="003F5200" w:rsidRPr="00E367AD" w:rsidRDefault="003F5200" w:rsidP="00544738">
      <w:pPr>
        <w:jc w:val="center"/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3F5200" w:rsidRPr="00E367AD" w:rsidRDefault="00E7608C" w:rsidP="003D1149">
      <w:pPr>
        <w:rPr>
          <w:rFonts w:ascii="Tahoma" w:eastAsia="Arial" w:hAnsi="Tahoma" w:cs="Tahoma"/>
          <w:b/>
          <w:color w:val="A42444" w:themeColor="accent1"/>
          <w:sz w:val="20"/>
          <w:szCs w:val="21"/>
        </w:rPr>
      </w:pPr>
      <w:r w:rsidRPr="00E367AD">
        <w:rPr>
          <w:rFonts w:ascii="Tahoma" w:eastAsia="Angsana New" w:hAnsi="Tahoma" w:cs="Tahoma"/>
          <w:b/>
          <w:bCs/>
          <w:color w:val="A42444"/>
          <w:sz w:val="20"/>
          <w:szCs w:val="21"/>
          <w:cs/>
          <w:lang w:val="th-TH" w:bidi="th-TH"/>
        </w:rPr>
        <w:t>ขั้นตอนที่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3: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hyperlink r:id="rId15" w:history="1"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ทบทวนกฎหมาย</w:t>
        </w:r>
        <w:r w:rsidR="00E367AD" w:rsidRPr="00E367AD">
          <w:rPr>
            <w:rFonts w:ascii="Tahoma" w:eastAsia="Tahoma" w:hAnsi="Tahoma" w:cs="Tahoma"/>
            <w:b/>
            <w:bCs/>
            <w:color w:val="0563C1"/>
            <w:sz w:val="20"/>
            <w:szCs w:val="20"/>
            <w:u w:val="single"/>
            <w:cs/>
            <w:lang w:val="th-TH" w:bidi="th-TH"/>
          </w:rPr>
          <w:t> </w:t>
        </w:r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นโยบาย</w:t>
        </w:r>
        <w:r w:rsidR="00E367AD" w:rsidRPr="00E367AD">
          <w:rPr>
            <w:rFonts w:ascii="Tahoma" w:eastAsia="Tahoma" w:hAnsi="Tahoma" w:cs="Tahoma"/>
            <w:b/>
            <w:bCs/>
            <w:color w:val="0563C1"/>
            <w:sz w:val="20"/>
            <w:szCs w:val="20"/>
            <w:u w:val="single"/>
            <w:cs/>
            <w:lang w:val="th-TH" w:bidi="th-TH"/>
          </w:rPr>
          <w:t> </w:t>
        </w:r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และค่านิยมของบริษัท</w:t>
        </w:r>
      </w:hyperlink>
    </w:p>
    <w:p w:rsidR="003F5200" w:rsidRPr="00E367AD" w:rsidRDefault="00E7608C" w:rsidP="003D1149">
      <w:pPr>
        <w:rPr>
          <w:rFonts w:ascii="Tahoma" w:eastAsia="Arial" w:hAnsi="Tahoma" w:cs="Tahoma"/>
          <w:b/>
          <w:color w:val="A42444"/>
          <w:sz w:val="20"/>
          <w:szCs w:val="21"/>
        </w:rPr>
      </w:pP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กฎหมายที่เข้มงวด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โดยเฉพาะอย่างยิ่งกฎหมายในสหรัฐอเมริกาและสหราชอาณาจักร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จะกํากับดูแลการติดต่อกับบุคลากรทางการแพทย์และเจ้าหน้าที่ของรัฐ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Owens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&amp;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Minor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มีนโยบายและคำแนะนำหลากหลายที่จะช่วยให้คุณเข้าใจและปฏิบัติตามกฎหมายและข้อกําหนดเหล่านี้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  </w:t>
      </w:r>
    </w:p>
    <w:p w:rsidR="003F5200" w:rsidRPr="00E367AD" w:rsidRDefault="003F5200" w:rsidP="00544738">
      <w:pPr>
        <w:jc w:val="center"/>
        <w:rPr>
          <w:rFonts w:ascii="Tahoma" w:eastAsia="Arial" w:hAnsi="Tahoma" w:cs="Tahoma"/>
          <w:b/>
          <w:color w:val="196593"/>
          <w:sz w:val="20"/>
          <w:szCs w:val="21"/>
        </w:rPr>
      </w:pPr>
    </w:p>
    <w:p w:rsidR="003F5200" w:rsidRPr="00E367AD" w:rsidRDefault="00E7608C" w:rsidP="003D1149">
      <w:pPr>
        <w:rPr>
          <w:rFonts w:ascii="Tahoma" w:eastAsia="Arial" w:hAnsi="Tahoma" w:cs="Tahoma"/>
          <w:b/>
          <w:color w:val="A42444" w:themeColor="accent1"/>
          <w:sz w:val="20"/>
          <w:szCs w:val="21"/>
        </w:rPr>
      </w:pPr>
      <w:r w:rsidRPr="00E367AD">
        <w:rPr>
          <w:rFonts w:ascii="Tahoma BOLD" w:eastAsia="Angsana New" w:hAnsi="Tahoma BOLD" w:cs="Tahoma"/>
          <w:bCs/>
          <w:color w:val="A42444"/>
          <w:sz w:val="20"/>
          <w:szCs w:val="21"/>
          <w:cs/>
          <w:lang w:val="th-TH" w:bidi="th-TH"/>
        </w:rPr>
        <w:t>ขั้นตอน</w:t>
      </w:r>
      <w:r w:rsidRPr="00E367AD">
        <w:rPr>
          <w:rFonts w:ascii="Tahoma BOLD" w:eastAsia="Angsana New" w:hAnsi="Tahoma BOLD" w:cs="Tahoma"/>
          <w:b/>
          <w:bCs/>
          <w:color w:val="A42444"/>
          <w:sz w:val="20"/>
          <w:szCs w:val="21"/>
          <w:cs/>
          <w:lang w:val="th-TH" w:bidi="th-TH"/>
        </w:rPr>
        <w:t>ที่</w:t>
      </w:r>
      <w:r w:rsidR="00E367AD" w:rsidRPr="00E367AD">
        <w:rPr>
          <w:rFonts w:ascii="Tahoma BOLD" w:eastAsia="Tahoma" w:hAnsi="Tahoma BOLD" w:cs="Tahoma BOLD"/>
          <w:b/>
          <w:bCs/>
          <w:color w:val="A42444"/>
          <w:sz w:val="20"/>
          <w:szCs w:val="20"/>
          <w:cs/>
          <w:lang w:val="th-TH" w:bidi="th-TH"/>
        </w:rPr>
        <w:t> </w:t>
      </w:r>
      <w:r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4:</w:t>
      </w:r>
      <w:r w:rsidR="00E367AD" w:rsidRPr="00E367AD">
        <w:rPr>
          <w:rFonts w:ascii="Tahoma" w:eastAsia="Tahoma" w:hAnsi="Tahoma" w:cs="Tahoma"/>
          <w:b/>
          <w:bCs/>
          <w:color w:val="A42444"/>
          <w:sz w:val="20"/>
          <w:szCs w:val="20"/>
          <w:cs/>
          <w:lang w:val="th-TH" w:bidi="th-TH"/>
        </w:rPr>
        <w:t> </w:t>
      </w:r>
      <w:hyperlink r:id="rId16" w:history="1">
        <w:r w:rsidRPr="00E367AD">
          <w:rPr>
            <w:rFonts w:ascii="Tahoma" w:eastAsia="Angsana New" w:hAnsi="Tahoma" w:cs="Tahoma"/>
            <w:b/>
            <w:bCs/>
            <w:color w:val="0563C1"/>
            <w:sz w:val="20"/>
            <w:szCs w:val="21"/>
            <w:u w:val="single"/>
            <w:cs/>
            <w:lang w:val="th-TH" w:bidi="th-TH"/>
          </w:rPr>
          <w:t>ถามคําถามและรายงานข้อกังวล</w:t>
        </w:r>
      </w:hyperlink>
    </w:p>
    <w:p w:rsidR="000404A5" w:rsidRPr="00E367AD" w:rsidRDefault="006105E8" w:rsidP="00ED0F46">
      <w:pPr>
        <w:rPr>
          <w:rFonts w:ascii="Tahoma" w:eastAsia="Arial" w:hAnsi="Tahoma" w:cs="Tahoma"/>
          <w:color w:val="000000"/>
          <w:sz w:val="20"/>
          <w:szCs w:val="21"/>
        </w:rPr>
      </w:pPr>
      <w:r w:rsidRPr="006105E8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26pt;margin-top:55.45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K0aaA/iAAAADAEAAA8AAAAAAAAAAAAAAAAAaAQAAGRycy9kb3ducmV2LnhtbFBLBQYAAAAABAAE&#10;APMAAAB3BQAAAAA=&#10;" filled="f" stroked="f" strokeweight=".5pt">
            <v:textbox>
              <w:txbxContent>
                <w:p w:rsidR="00BC019C" w:rsidRPr="00E367AD" w:rsidRDefault="00E7608C" w:rsidP="00BC01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7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8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BC019C" w:rsidRPr="00E367AD" w:rsidRDefault="00BC019C" w:rsidP="00BC019C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เราจําเป็นต้องทราบว่ามีปัญหาหรือข้อกังวลหรือไม่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เพื่อที่จะดําเนินการเพื่อแก้ไขได้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คุณต้องรายงานการละเมิดที่อาจเกิดขึ้นหรือต้องสงสัยทั้งหมดโดยทันที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และแนะนำให้ติดต่อ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Owens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&amp;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Minor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หากมีข้อสงสัยใด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ๆ</w:t>
      </w:r>
      <w:r w:rsidR="00E367AD" w:rsidRPr="00E367AD">
        <w:rPr>
          <w:rFonts w:ascii="Tahoma" w:eastAsia="Tahoma" w:hAnsi="Tahoma" w:cs="Tahoma"/>
          <w:sz w:val="20"/>
          <w:szCs w:val="20"/>
          <w:cs/>
          <w:lang w:val="th-TH" w:bidi="th-TH"/>
        </w:rPr>
        <w:t> </w:t>
      </w:r>
      <w:r w:rsidR="00E7608C" w:rsidRPr="00E367AD">
        <w:rPr>
          <w:rFonts w:ascii="Tahoma" w:eastAsia="Angsana New" w:hAnsi="Tahoma" w:cs="Tahoma"/>
          <w:sz w:val="20"/>
          <w:szCs w:val="21"/>
          <w:cs/>
          <w:lang w:val="th-TH" w:bidi="th-TH"/>
        </w:rPr>
        <w:t>ก็ตาม</w:t>
      </w:r>
      <w:r w:rsidR="00E367AD" w:rsidRPr="00E367AD">
        <w:rPr>
          <w:rFonts w:ascii="Tahoma" w:eastAsia="Tahoma" w:hAnsi="Tahoma" w:cs="Tahoma"/>
          <w:color w:val="1F3763"/>
          <w:sz w:val="20"/>
          <w:szCs w:val="20"/>
          <w:cs/>
          <w:lang w:val="th-TH" w:bidi="th-TH"/>
        </w:rPr>
        <w:t> </w:t>
      </w:r>
      <w:r w:rsidRPr="006105E8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730626" w:rsidRDefault="00E7608C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9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20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E367AD" w:rsidSect="00E367AD">
      <w:headerReference w:type="default" r:id="rId21"/>
      <w:footerReference w:type="default" r:id="rId22"/>
      <w:pgSz w:w="12240" w:h="15840"/>
      <w:pgMar w:top="2133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D7F" w:rsidRDefault="00467D7F">
      <w:r>
        <w:separator/>
      </w:r>
    </w:p>
  </w:endnote>
  <w:endnote w:type="continuationSeparator" w:id="0">
    <w:p w:rsidR="00467D7F" w:rsidRDefault="00467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E7608C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ถามคําถาม</w:t>
    </w:r>
    <w:r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 xml:space="preserve">: </w:t>
    </w:r>
    <w:hyperlink r:id="rId1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GM-CODEOFHONOR@owens-minor.com</w:t>
      </w:r>
    </w:hyperlink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           </w:t>
    </w: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รายงานข้อกังวล</w:t>
    </w:r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: </w:t>
    </w:r>
    <w:hyperlink r:id="rId2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D7F" w:rsidRDefault="00467D7F">
      <w:r>
        <w:separator/>
      </w:r>
    </w:p>
  </w:footnote>
  <w:footnote w:type="continuationSeparator" w:id="0">
    <w:p w:rsidR="00467D7F" w:rsidRDefault="00467D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C840C3C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9FBEDCC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7E5AB820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1F9C2FE8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2242B10E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D63A11A0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A0A68936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6BBEE72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23F49F6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2A5C6DCC">
      <w:start w:val="1"/>
      <w:numFmt w:val="decimal"/>
      <w:lvlText w:val="%1."/>
      <w:lvlJc w:val="left"/>
      <w:pPr>
        <w:ind w:left="720" w:hanging="360"/>
      </w:pPr>
    </w:lvl>
    <w:lvl w:ilvl="1" w:tplc="98E88A2E" w:tentative="1">
      <w:start w:val="1"/>
      <w:numFmt w:val="lowerLetter"/>
      <w:lvlText w:val="%2."/>
      <w:lvlJc w:val="left"/>
      <w:pPr>
        <w:ind w:left="1440" w:hanging="360"/>
      </w:pPr>
    </w:lvl>
    <w:lvl w:ilvl="2" w:tplc="6E145332" w:tentative="1">
      <w:start w:val="1"/>
      <w:numFmt w:val="lowerRoman"/>
      <w:lvlText w:val="%3."/>
      <w:lvlJc w:val="right"/>
      <w:pPr>
        <w:ind w:left="2160" w:hanging="180"/>
      </w:pPr>
    </w:lvl>
    <w:lvl w:ilvl="3" w:tplc="2554565E" w:tentative="1">
      <w:start w:val="1"/>
      <w:numFmt w:val="decimal"/>
      <w:lvlText w:val="%4."/>
      <w:lvlJc w:val="left"/>
      <w:pPr>
        <w:ind w:left="2880" w:hanging="360"/>
      </w:pPr>
    </w:lvl>
    <w:lvl w:ilvl="4" w:tplc="C36E059A" w:tentative="1">
      <w:start w:val="1"/>
      <w:numFmt w:val="lowerLetter"/>
      <w:lvlText w:val="%5."/>
      <w:lvlJc w:val="left"/>
      <w:pPr>
        <w:ind w:left="3600" w:hanging="360"/>
      </w:pPr>
    </w:lvl>
    <w:lvl w:ilvl="5" w:tplc="24C273D2" w:tentative="1">
      <w:start w:val="1"/>
      <w:numFmt w:val="lowerRoman"/>
      <w:lvlText w:val="%6."/>
      <w:lvlJc w:val="right"/>
      <w:pPr>
        <w:ind w:left="4320" w:hanging="180"/>
      </w:pPr>
    </w:lvl>
    <w:lvl w:ilvl="6" w:tplc="D9540A9A" w:tentative="1">
      <w:start w:val="1"/>
      <w:numFmt w:val="decimal"/>
      <w:lvlText w:val="%7."/>
      <w:lvlJc w:val="left"/>
      <w:pPr>
        <w:ind w:left="5040" w:hanging="360"/>
      </w:pPr>
    </w:lvl>
    <w:lvl w:ilvl="7" w:tplc="0486F94A" w:tentative="1">
      <w:start w:val="1"/>
      <w:numFmt w:val="lowerLetter"/>
      <w:lvlText w:val="%8."/>
      <w:lvlJc w:val="left"/>
      <w:pPr>
        <w:ind w:left="5760" w:hanging="360"/>
      </w:pPr>
    </w:lvl>
    <w:lvl w:ilvl="8" w:tplc="2222D6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4A5"/>
    <w:rsid w:val="000375DB"/>
    <w:rsid w:val="000404A5"/>
    <w:rsid w:val="00045016"/>
    <w:rsid w:val="0005064F"/>
    <w:rsid w:val="000C5AFE"/>
    <w:rsid w:val="000D577D"/>
    <w:rsid w:val="000E69B2"/>
    <w:rsid w:val="00192832"/>
    <w:rsid w:val="001A0830"/>
    <w:rsid w:val="001D3371"/>
    <w:rsid w:val="002533C6"/>
    <w:rsid w:val="002702AF"/>
    <w:rsid w:val="002A60A3"/>
    <w:rsid w:val="00320AB9"/>
    <w:rsid w:val="00323633"/>
    <w:rsid w:val="003467FB"/>
    <w:rsid w:val="003A5FF9"/>
    <w:rsid w:val="003B65ED"/>
    <w:rsid w:val="003D1149"/>
    <w:rsid w:val="003F5200"/>
    <w:rsid w:val="00447C86"/>
    <w:rsid w:val="00467D7F"/>
    <w:rsid w:val="004773B6"/>
    <w:rsid w:val="00481F57"/>
    <w:rsid w:val="004A00DF"/>
    <w:rsid w:val="004C4C90"/>
    <w:rsid w:val="00523400"/>
    <w:rsid w:val="00544738"/>
    <w:rsid w:val="005B3715"/>
    <w:rsid w:val="006105E8"/>
    <w:rsid w:val="00614FA7"/>
    <w:rsid w:val="00635584"/>
    <w:rsid w:val="00681F4D"/>
    <w:rsid w:val="006A5CE8"/>
    <w:rsid w:val="006C29C3"/>
    <w:rsid w:val="006D5593"/>
    <w:rsid w:val="00730626"/>
    <w:rsid w:val="0073368E"/>
    <w:rsid w:val="00783F10"/>
    <w:rsid w:val="00787D91"/>
    <w:rsid w:val="007F3CCE"/>
    <w:rsid w:val="00877B3C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C41E75"/>
    <w:rsid w:val="00D71798"/>
    <w:rsid w:val="00DB3FD5"/>
    <w:rsid w:val="00E004F1"/>
    <w:rsid w:val="00E367AD"/>
    <w:rsid w:val="00E432F5"/>
    <w:rsid w:val="00E478FD"/>
    <w:rsid w:val="00E7608C"/>
    <w:rsid w:val="00E77088"/>
    <w:rsid w:val="00ED0F46"/>
    <w:rsid w:val="00F01474"/>
    <w:rsid w:val="00F127BC"/>
    <w:rsid w:val="00F24278"/>
    <w:rsid w:val="00F75607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610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10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10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05E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105E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10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610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pliance.owens-minor.com/3_DistributorTraining.html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pliance.owens-minor.com/6_AskQuestionsAndReportConcerns.html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ompliance.owens-minor.com/5_LawsGuidelinesValuesAndPolicies.html" TargetMode="External"/><Relationship Id="rId23" Type="http://schemas.openxmlformats.org/officeDocument/2006/relationships/fontTable" Target="fontTable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mpliance.owens-minor.com/4_ComplianceToolsForYourBusiness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2020-12-10T14:50:00Z</cp:lastPrinted>
  <dcterms:created xsi:type="dcterms:W3CDTF">2020-12-17T15:50:00Z</dcterms:created>
  <dcterms:modified xsi:type="dcterms:W3CDTF">2020-12-17T15:50:00Z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