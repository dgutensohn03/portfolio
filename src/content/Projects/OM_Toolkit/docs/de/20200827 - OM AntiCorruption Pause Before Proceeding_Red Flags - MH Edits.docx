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4A5" w:rsidRPr="00B36E78" w:rsidRDefault="008F3890" w:rsidP="000F5309">
      <w:pPr>
        <w:tabs>
          <w:tab w:val="left" w:pos="1980"/>
        </w:tabs>
        <w:rPr>
          <w:rFonts w:ascii="Arial" w:eastAsia="Arial" w:hAnsi="Arial" w:cs="Arial"/>
          <w:color w:val="A0A4A6"/>
        </w:rPr>
      </w:pPr>
      <w:r>
        <w:rPr>
          <w:rFonts w:ascii="Arial" w:eastAsia="Arial" w:hAnsi="Arial" w:cs="Arial"/>
          <w:noProof/>
          <w:color w:val="00000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8789670</wp:posOffset>
            </wp:positionV>
            <wp:extent cx="7797800" cy="10083165"/>
            <wp:effectExtent l="0" t="0" r="0" b="635"/>
            <wp:wrapNone/>
            <wp:docPr id="5" name="Picture 5" descr="Nahaufnahme eines Logos&#10;&#10;Beschreibung automatisch generi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32775" name="O&amp;M word doc graphics-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171E">
        <w:rPr>
          <w:rFonts w:ascii="Arial" w:eastAsia="Arial" w:hAnsi="Arial" w:cs="Arial"/>
          <w:b/>
          <w:bCs/>
          <w:color w:val="595959"/>
          <w:lang w:val="de-DE"/>
        </w:rPr>
        <w:t xml:space="preserve">Verhinderung globaler Korruption </w:t>
      </w:r>
    </w:p>
    <w:p w:rsidR="00E004F1" w:rsidRPr="00787D91" w:rsidRDefault="0026171E" w:rsidP="002702AF">
      <w:pPr>
        <w:rPr>
          <w:rFonts w:ascii="Arial" w:eastAsia="Arial" w:hAnsi="Arial" w:cs="Arial"/>
          <w:b/>
          <w:color w:val="A42444" w:themeColor="accent1"/>
          <w:sz w:val="48"/>
          <w:szCs w:val="52"/>
        </w:rPr>
      </w:pPr>
      <w:r>
        <w:rPr>
          <w:rFonts w:ascii="Arial" w:eastAsia="Arial" w:hAnsi="Arial" w:cs="Arial"/>
          <w:b/>
          <w:bCs/>
          <w:color w:val="A42444"/>
          <w:sz w:val="48"/>
          <w:szCs w:val="48"/>
          <w:lang w:val="de-DE"/>
        </w:rPr>
        <w:t xml:space="preserve">Halten Sie inne, bevor Sie fortfahren </w:t>
      </w:r>
    </w:p>
    <w:p w:rsidR="00544738" w:rsidRPr="00544738" w:rsidRDefault="00544738" w:rsidP="002702AF">
      <w:pPr>
        <w:rPr>
          <w:sz w:val="22"/>
        </w:rPr>
      </w:pPr>
    </w:p>
    <w:p w:rsidR="002702AF" w:rsidRPr="00787D91" w:rsidRDefault="0026171E" w:rsidP="002702AF">
      <w:pPr>
        <w:rPr>
          <w:rFonts w:ascii="Arial" w:eastAsia="Arial" w:hAnsi="Arial" w:cs="Arial"/>
          <w:b/>
          <w:color w:val="196593"/>
          <w:sz w:val="22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de-DE"/>
        </w:rPr>
        <w:t>IDENTIFIZIERUNG POTENZIELLER PROBLEME BEI DER KORRUPTIONSBEKÄMPFUNG</w:t>
      </w:r>
    </w:p>
    <w:p w:rsidR="00E004F1" w:rsidRPr="00787D91" w:rsidRDefault="00E004F1" w:rsidP="002702AF">
      <w:pPr>
        <w:rPr>
          <w:rFonts w:ascii="Arial" w:eastAsia="Arial" w:hAnsi="Arial" w:cs="Arial"/>
          <w:b/>
          <w:color w:val="196593"/>
          <w:sz w:val="22"/>
        </w:rPr>
      </w:pPr>
    </w:p>
    <w:p w:rsidR="00CD1FAA" w:rsidRDefault="0026171E" w:rsidP="00CD1FAA">
      <w:pPr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de-DE" w:eastAsia="ja-JP"/>
        </w:rPr>
        <w:t xml:space="preserve">Es ist oft hilfreich, vor dem Fortfahren mit einer Geschäftsentscheidung innezuhalten, insbesondere wenn sie durch Antikorruptionsgesetze und -richtlinien verboten sein könnte. Hier sind einige Situationen, die besondere Aufmerksamkeit verdienen, da sie potenziell Korruption beinhalten können. </w:t>
      </w:r>
    </w:p>
    <w:p w:rsidR="00CD1FAA" w:rsidRDefault="00CD1FAA" w:rsidP="00CD1FAA">
      <w:pPr>
        <w:rPr>
          <w:rFonts w:asciiTheme="minorHAnsi" w:hAnsiTheme="minorHAnsi"/>
          <w:lang w:eastAsia="ja-JP"/>
        </w:rPr>
      </w:pPr>
    </w:p>
    <w:p w:rsidR="00CD1FAA" w:rsidRDefault="0026171E" w:rsidP="00CD1FAA">
      <w:pPr>
        <w:rPr>
          <w:rFonts w:ascii="Arial" w:eastAsia="Arial" w:hAnsi="Arial" w:cs="Arial"/>
          <w:b/>
          <w:color w:val="A42444"/>
          <w:sz w:val="22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de-DE"/>
        </w:rPr>
        <w:t>Zahlungen an medizinische Fachkräfte oder Regierungsbeamte</w:t>
      </w:r>
    </w:p>
    <w:p w:rsidR="008963CA" w:rsidRPr="008963CA" w:rsidRDefault="0026171E" w:rsidP="00CD1FAA">
      <w:pPr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de-DE" w:eastAsia="ja-JP"/>
        </w:rPr>
        <w:t xml:space="preserve">Überprüfen Sie alle Zahlungen für Beratungsleistungen, Lizenzgebühren und erstatteten Ausgaben an medizinische Fachkräfte (HCPs), einschließlich jener für Bildungskonferenzen </w:t>
      </w:r>
      <w:r w:rsidR="00594BC2">
        <w:rPr>
          <w:rFonts w:ascii="Calibri" w:eastAsia="Calibri" w:hAnsi="Calibri"/>
          <w:lang w:val="de-DE" w:eastAsia="ja-JP"/>
        </w:rPr>
        <w:br/>
      </w:r>
      <w:r>
        <w:rPr>
          <w:rFonts w:ascii="Calibri" w:eastAsia="Calibri" w:hAnsi="Calibri"/>
          <w:lang w:val="de-DE" w:eastAsia="ja-JP"/>
        </w:rPr>
        <w:t xml:space="preserve">oder Produktschulungen. </w:t>
      </w:r>
    </w:p>
    <w:p w:rsidR="008963CA" w:rsidRDefault="008963CA" w:rsidP="00CD1FAA">
      <w:pPr>
        <w:rPr>
          <w:lang w:eastAsia="ja-JP"/>
        </w:rPr>
      </w:pPr>
    </w:p>
    <w:p w:rsidR="008963CA" w:rsidRPr="00594BC2" w:rsidRDefault="0026171E" w:rsidP="00594BC2">
      <w:pPr>
        <w:ind w:left="3690" w:hanging="2970"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de-DE"/>
        </w:rPr>
        <w:t xml:space="preserve">HALTEN SIE INNE, WENN ... </w:t>
      </w:r>
      <w:r w:rsidRPr="00594BC2">
        <w:rPr>
          <w:rFonts w:ascii="Calibri" w:eastAsia="Calibri" w:hAnsi="Calibri"/>
          <w:lang w:val="de-DE"/>
        </w:rPr>
        <w:t>eine Zahlung nicht vollständig dokumentiert und</w:t>
      </w:r>
      <w:r w:rsidR="00594BC2">
        <w:rPr>
          <w:rFonts w:ascii="Calibri" w:eastAsia="Calibri" w:hAnsi="Calibri"/>
          <w:lang w:val="de-DE"/>
        </w:rPr>
        <w:br/>
      </w:r>
      <w:r w:rsidR="00594BC2" w:rsidRPr="00594BC2">
        <w:rPr>
          <w:rFonts w:ascii="Calibri" w:eastAsia="Calibri" w:hAnsi="Calibri"/>
          <w:spacing w:val="-40"/>
          <w:lang w:val="de-DE"/>
        </w:rPr>
        <w:t xml:space="preserve"> </w:t>
      </w:r>
      <w:r w:rsidRPr="00594BC2">
        <w:rPr>
          <w:rFonts w:ascii="Calibri" w:eastAsia="Calibri" w:hAnsi="Calibri"/>
          <w:lang w:val="de-DE"/>
        </w:rPr>
        <w:t xml:space="preserve">genehmigt ist. </w:t>
      </w:r>
    </w:p>
    <w:p w:rsidR="001548B6" w:rsidRDefault="0026171E" w:rsidP="00594BC2">
      <w:pPr>
        <w:ind w:left="3690" w:hanging="2970"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de-DE"/>
        </w:rPr>
        <w:t xml:space="preserve">HALTEN SIE INNE, WENN ... </w:t>
      </w:r>
      <w:r>
        <w:rPr>
          <w:rFonts w:ascii="Calibri" w:eastAsia="Calibri" w:hAnsi="Calibri"/>
          <w:lang w:val="de-DE"/>
        </w:rPr>
        <w:t>eine Zahlung für ein Familienmitglied oder eine</w:t>
      </w:r>
      <w:r w:rsidR="00594BC2">
        <w:rPr>
          <w:rFonts w:ascii="Calibri" w:eastAsia="Calibri" w:hAnsi="Calibri"/>
          <w:lang w:val="de-DE"/>
        </w:rPr>
        <w:br/>
      </w:r>
      <w:r w:rsidR="00594BC2" w:rsidRPr="00594BC2">
        <w:rPr>
          <w:rFonts w:ascii="Calibri" w:eastAsia="Calibri" w:hAnsi="Calibri"/>
          <w:spacing w:val="-40"/>
          <w:lang w:val="de-DE"/>
        </w:rPr>
        <w:t xml:space="preserve">  </w:t>
      </w:r>
      <w:r>
        <w:rPr>
          <w:rFonts w:ascii="Calibri" w:eastAsia="Calibri" w:hAnsi="Calibri"/>
          <w:lang w:val="de-DE"/>
        </w:rPr>
        <w:t>alternative Geschäftsorganisation angefordert wird.</w:t>
      </w:r>
    </w:p>
    <w:p w:rsidR="001548B6" w:rsidRDefault="0026171E" w:rsidP="001548B6">
      <w:pPr>
        <w:ind w:left="720"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de-DE"/>
        </w:rPr>
        <w:t>HALTEN SIE INNE, WENN ...</w:t>
      </w:r>
      <w:r w:rsidR="00594BC2">
        <w:rPr>
          <w:rFonts w:ascii="Arial" w:eastAsia="Arial" w:hAnsi="Arial" w:cs="Arial"/>
          <w:b/>
          <w:bCs/>
          <w:color w:val="196593"/>
          <w:sz w:val="22"/>
          <w:szCs w:val="22"/>
          <w:lang w:val="de-DE"/>
        </w:rPr>
        <w:t xml:space="preserve"> </w:t>
      </w:r>
      <w:r>
        <w:rPr>
          <w:rFonts w:ascii="Calibri" w:eastAsia="Calibri" w:hAnsi="Calibri"/>
          <w:lang w:val="de-DE"/>
        </w:rPr>
        <w:t xml:space="preserve">Anträge auf Zahlungen an andere Länder vorliegen. </w:t>
      </w:r>
    </w:p>
    <w:p w:rsidR="00F81F7F" w:rsidRPr="00594BC2" w:rsidRDefault="0026171E" w:rsidP="00594BC2">
      <w:pPr>
        <w:ind w:left="3690" w:hanging="2970"/>
        <w:rPr>
          <w:rFonts w:asciiTheme="minorHAnsi" w:hAnsiTheme="minorHAnsi"/>
          <w:spacing w:val="-4"/>
          <w:lang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de-DE"/>
        </w:rPr>
        <w:t>HALTEN SIE INNE, WENN ...</w:t>
      </w:r>
      <w:r w:rsidR="00594BC2">
        <w:rPr>
          <w:rFonts w:ascii="Arial" w:eastAsia="Arial" w:hAnsi="Arial" w:cs="Arial"/>
          <w:b/>
          <w:bCs/>
          <w:color w:val="196593"/>
          <w:sz w:val="22"/>
          <w:szCs w:val="22"/>
          <w:lang w:val="de-DE"/>
        </w:rPr>
        <w:t xml:space="preserve"> </w:t>
      </w:r>
      <w:r w:rsidRPr="00594BC2">
        <w:rPr>
          <w:rFonts w:ascii="Calibri" w:eastAsia="Calibri" w:hAnsi="Calibri"/>
          <w:spacing w:val="-4"/>
          <w:lang w:val="de-DE"/>
        </w:rPr>
        <w:t>die Kostenerstattungen übermäßig oder unklar</w:t>
      </w:r>
      <w:r w:rsidR="00594BC2" w:rsidRPr="00594BC2">
        <w:rPr>
          <w:rFonts w:ascii="Calibri" w:eastAsia="Calibri" w:hAnsi="Calibri"/>
          <w:spacing w:val="-4"/>
          <w:lang w:val="de-DE"/>
        </w:rPr>
        <w:t xml:space="preserve"> </w:t>
      </w:r>
      <w:r w:rsidRPr="00594BC2">
        <w:rPr>
          <w:rFonts w:ascii="Calibri" w:eastAsia="Calibri" w:hAnsi="Calibri"/>
          <w:spacing w:val="-4"/>
          <w:lang w:val="de-DE"/>
        </w:rPr>
        <w:t xml:space="preserve">erscheinen. </w:t>
      </w:r>
    </w:p>
    <w:p w:rsidR="001548B6" w:rsidRPr="008963CA" w:rsidRDefault="0026171E" w:rsidP="001548B6">
      <w:pPr>
        <w:ind w:left="720"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de-DE"/>
        </w:rPr>
        <w:t>HALTEN SIE INNE, WENN ...</w:t>
      </w:r>
      <w:r w:rsidR="00594BC2">
        <w:rPr>
          <w:rFonts w:ascii="Arial" w:eastAsia="Arial" w:hAnsi="Arial" w:cs="Arial"/>
          <w:b/>
          <w:bCs/>
          <w:color w:val="196593"/>
          <w:sz w:val="22"/>
          <w:szCs w:val="22"/>
          <w:lang w:val="de-DE"/>
        </w:rPr>
        <w:t xml:space="preserve"> </w:t>
      </w:r>
      <w:r>
        <w:rPr>
          <w:rFonts w:ascii="Calibri" w:eastAsia="Calibri" w:hAnsi="Calibri"/>
          <w:lang w:val="de-DE"/>
        </w:rPr>
        <w:t xml:space="preserve">eine verlängerte Reise angefordert wird. </w:t>
      </w:r>
    </w:p>
    <w:p w:rsidR="00CD1FAA" w:rsidRPr="001548B6" w:rsidRDefault="00CD1FAA" w:rsidP="001548B6">
      <w:pPr>
        <w:rPr>
          <w:rFonts w:asciiTheme="minorHAnsi" w:hAnsiTheme="minorHAnsi"/>
          <w:lang w:eastAsia="ja-JP"/>
        </w:rPr>
      </w:pPr>
    </w:p>
    <w:p w:rsidR="008963CA" w:rsidRDefault="0026171E" w:rsidP="00CD1FAA">
      <w:pPr>
        <w:rPr>
          <w:rFonts w:ascii="Arial" w:eastAsia="Arial" w:hAnsi="Arial" w:cs="Arial"/>
          <w:b/>
          <w:color w:val="A42444"/>
          <w:sz w:val="22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de-DE"/>
        </w:rPr>
        <w:t>Zahlungen an wohltätige Organisationen</w:t>
      </w:r>
    </w:p>
    <w:p w:rsidR="008963CA" w:rsidRPr="008963CA" w:rsidRDefault="0026171E" w:rsidP="00CD1FAA">
      <w:pPr>
        <w:rPr>
          <w:rFonts w:asciiTheme="minorHAnsi" w:eastAsia="Arial" w:hAnsiTheme="minorHAnsi" w:cs="Arial"/>
          <w:b/>
          <w:color w:val="A42444"/>
          <w:sz w:val="22"/>
        </w:rPr>
      </w:pPr>
      <w:r>
        <w:rPr>
          <w:rFonts w:ascii="Calibri" w:eastAsia="Calibri" w:hAnsi="Calibri"/>
          <w:lang w:val="de-DE" w:eastAsia="ja-JP"/>
        </w:rPr>
        <w:t xml:space="preserve">Überprüfen Sie alle Zahlungen für Unternehmenssponsoring von Veranstaltungen und alle Zuschüsse und Spenden. </w:t>
      </w:r>
    </w:p>
    <w:p w:rsidR="008963CA" w:rsidRDefault="008963CA" w:rsidP="00CD1FAA">
      <w:pPr>
        <w:rPr>
          <w:rFonts w:ascii="Arial" w:eastAsia="Arial" w:hAnsi="Arial" w:cs="Arial"/>
          <w:b/>
          <w:color w:val="196593"/>
          <w:sz w:val="22"/>
        </w:rPr>
      </w:pPr>
    </w:p>
    <w:p w:rsidR="008963CA" w:rsidRPr="008963CA" w:rsidRDefault="0026171E" w:rsidP="00594BC2">
      <w:pPr>
        <w:ind w:left="3690" w:hanging="2970"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de-DE"/>
        </w:rPr>
        <w:t>HALTEN SIE INNE, WENN ...</w:t>
      </w:r>
      <w:r w:rsidR="00594BC2">
        <w:rPr>
          <w:rFonts w:ascii="Arial" w:eastAsia="Arial" w:hAnsi="Arial" w:cs="Arial"/>
          <w:b/>
          <w:bCs/>
          <w:color w:val="196593"/>
          <w:sz w:val="22"/>
          <w:szCs w:val="22"/>
          <w:lang w:val="de-DE"/>
        </w:rPr>
        <w:t xml:space="preserve"> </w:t>
      </w:r>
      <w:r>
        <w:rPr>
          <w:rFonts w:ascii="Calibri" w:eastAsia="Calibri" w:hAnsi="Calibri"/>
          <w:lang w:val="de-DE"/>
        </w:rPr>
        <w:t>eine Zahlung an eine Einzelperson statt an eine</w:t>
      </w:r>
      <w:r w:rsidR="00594BC2">
        <w:rPr>
          <w:rFonts w:ascii="Calibri" w:eastAsia="Calibri" w:hAnsi="Calibri"/>
          <w:lang w:val="de-DE"/>
        </w:rPr>
        <w:t xml:space="preserve"> </w:t>
      </w:r>
      <w:r w:rsidR="00594BC2">
        <w:rPr>
          <w:rFonts w:ascii="Calibri" w:eastAsia="Calibri" w:hAnsi="Calibri"/>
          <w:lang w:val="de-DE"/>
        </w:rPr>
        <w:br/>
      </w:r>
      <w:r w:rsidR="00594BC2" w:rsidRPr="00594BC2">
        <w:rPr>
          <w:rFonts w:ascii="Calibri" w:eastAsia="Calibri" w:hAnsi="Calibri"/>
          <w:spacing w:val="-40"/>
          <w:lang w:val="de-DE"/>
        </w:rPr>
        <w:t xml:space="preserve"> </w:t>
      </w:r>
      <w:r>
        <w:rPr>
          <w:rFonts w:ascii="Calibri" w:eastAsia="Calibri" w:hAnsi="Calibri"/>
          <w:lang w:val="de-DE"/>
        </w:rPr>
        <w:t>dokumentierte gemeinnützige Organisation geleistet</w:t>
      </w:r>
      <w:r w:rsidR="00594BC2">
        <w:rPr>
          <w:rFonts w:ascii="Calibri" w:eastAsia="Calibri" w:hAnsi="Calibri"/>
          <w:lang w:val="de-DE"/>
        </w:rPr>
        <w:t xml:space="preserve"> </w:t>
      </w:r>
      <w:r w:rsidR="00594BC2">
        <w:rPr>
          <w:rFonts w:ascii="Calibri" w:eastAsia="Calibri" w:hAnsi="Calibri"/>
          <w:lang w:val="de-DE"/>
        </w:rPr>
        <w:br/>
      </w:r>
      <w:r w:rsidR="00594BC2" w:rsidRPr="00594BC2">
        <w:rPr>
          <w:rFonts w:ascii="Calibri" w:eastAsia="Calibri" w:hAnsi="Calibri"/>
          <w:spacing w:val="-40"/>
          <w:lang w:val="de-DE"/>
        </w:rPr>
        <w:t xml:space="preserve"> </w:t>
      </w:r>
      <w:r>
        <w:rPr>
          <w:rFonts w:ascii="Calibri" w:eastAsia="Calibri" w:hAnsi="Calibri"/>
          <w:lang w:val="de-DE"/>
        </w:rPr>
        <w:t>werden soll.</w:t>
      </w:r>
    </w:p>
    <w:p w:rsidR="008963CA" w:rsidRPr="008963CA" w:rsidRDefault="0026171E" w:rsidP="00594BC2">
      <w:pPr>
        <w:ind w:left="3690" w:hanging="2970"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de-DE"/>
        </w:rPr>
        <w:t>HALTEN SIE INNE, WENN ...</w:t>
      </w:r>
      <w:r w:rsidR="00594BC2">
        <w:rPr>
          <w:rFonts w:ascii="Arial" w:eastAsia="Arial" w:hAnsi="Arial" w:cs="Arial"/>
          <w:b/>
          <w:bCs/>
          <w:color w:val="196593"/>
          <w:sz w:val="22"/>
          <w:szCs w:val="22"/>
          <w:lang w:val="de-DE"/>
        </w:rPr>
        <w:t xml:space="preserve"> </w:t>
      </w:r>
      <w:r>
        <w:rPr>
          <w:rFonts w:ascii="Calibri" w:eastAsia="Calibri" w:hAnsi="Calibri"/>
          <w:lang w:val="de-DE"/>
        </w:rPr>
        <w:t xml:space="preserve">wohltätige Spenden an eine politische Organisation oder </w:t>
      </w:r>
      <w:r w:rsidR="00594BC2">
        <w:rPr>
          <w:rFonts w:ascii="Calibri" w:eastAsia="Calibri" w:hAnsi="Calibri"/>
          <w:lang w:val="de-DE"/>
        </w:rPr>
        <w:br/>
      </w:r>
      <w:r w:rsidR="00594BC2" w:rsidRPr="00594BC2">
        <w:rPr>
          <w:rFonts w:ascii="Calibri" w:eastAsia="Calibri" w:hAnsi="Calibri"/>
          <w:spacing w:val="-40"/>
          <w:lang w:val="de-DE"/>
        </w:rPr>
        <w:t xml:space="preserve"> </w:t>
      </w:r>
      <w:r>
        <w:rPr>
          <w:rFonts w:ascii="Calibri" w:eastAsia="Calibri" w:hAnsi="Calibri"/>
          <w:lang w:val="de-DE"/>
        </w:rPr>
        <w:t>Kampagne gebunden sind.</w:t>
      </w:r>
    </w:p>
    <w:p w:rsidR="00CD1FAA" w:rsidRDefault="0026171E" w:rsidP="008963CA">
      <w:pPr>
        <w:ind w:left="720"/>
        <w:rPr>
          <w:rFonts w:ascii="Arial" w:eastAsia="Arial" w:hAnsi="Arial" w:cs="Arial"/>
          <w:b/>
          <w:color w:val="A42444"/>
          <w:sz w:val="22"/>
        </w:rPr>
      </w:pPr>
      <w:r>
        <w:rPr>
          <w:lang w:eastAsia="ja-JP"/>
        </w:rPr>
        <w:t xml:space="preserve"> </w:t>
      </w:r>
    </w:p>
    <w:p w:rsidR="008963CA" w:rsidRDefault="0026171E" w:rsidP="00CD1FAA">
      <w:pPr>
        <w:rPr>
          <w:rFonts w:ascii="Arial" w:eastAsia="Arial" w:hAnsi="Arial" w:cs="Arial"/>
          <w:b/>
          <w:color w:val="A42444"/>
          <w:sz w:val="22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de-DE"/>
        </w:rPr>
        <w:t xml:space="preserve">Zahlungen an Mitarbeiter </w:t>
      </w:r>
    </w:p>
    <w:p w:rsidR="008963CA" w:rsidRDefault="0026171E" w:rsidP="008963CA">
      <w:pPr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de-DE" w:eastAsia="ja-JP"/>
        </w:rPr>
        <w:t xml:space="preserve">Überprüfen Sie alle zur Erstattung eingereichten Zahlungen, die sich auf ein Geschäftstreffen, eine Mahlzeit, eine Reise, eine Unterkunft oder einen </w:t>
      </w:r>
      <w:ins w:id="0" w:author="Microsoft Office User" w:date="2020-12-16T13:20:00Z">
        <w:r w:rsidR="007F37FD">
          <w:rPr>
            <w:rFonts w:ascii="Calibri" w:eastAsia="Calibri" w:hAnsi="Calibri"/>
            <w:lang w:val="de-DE"/>
          </w:rPr>
          <w:t>Schulungsartikel</w:t>
        </w:r>
      </w:ins>
      <w:del w:id="1" w:author="Microsoft Office User" w:date="2020-12-16T13:20:00Z">
        <w:r w:rsidDel="007F37FD">
          <w:rPr>
            <w:rFonts w:ascii="Calibri" w:eastAsia="Calibri" w:hAnsi="Calibri"/>
            <w:lang w:val="de-DE" w:eastAsia="ja-JP"/>
          </w:rPr>
          <w:delText>Fortbildungsgegenstand</w:delText>
        </w:r>
      </w:del>
      <w:r>
        <w:rPr>
          <w:rFonts w:ascii="Calibri" w:eastAsia="Calibri" w:hAnsi="Calibri"/>
          <w:lang w:val="de-DE" w:eastAsia="ja-JP"/>
        </w:rPr>
        <w:t xml:space="preserve"> einer medizinischen Fachkraft oder eines Regierungsbeamten beziehen.</w:t>
      </w:r>
    </w:p>
    <w:p w:rsidR="008963CA" w:rsidRDefault="0026171E" w:rsidP="008963CA">
      <w:pPr>
        <w:rPr>
          <w:rFonts w:asciiTheme="minorHAnsi" w:hAnsiTheme="minorHAnsi"/>
          <w:lang w:eastAsia="ja-JP"/>
        </w:rPr>
      </w:pPr>
      <w:r>
        <w:rPr>
          <w:rFonts w:asciiTheme="minorHAnsi" w:hAnsiTheme="minorHAnsi"/>
          <w:lang w:eastAsia="ja-JP"/>
        </w:rPr>
        <w:t xml:space="preserve"> </w:t>
      </w:r>
    </w:p>
    <w:p w:rsidR="008963CA" w:rsidRDefault="0026171E" w:rsidP="00594BC2">
      <w:pPr>
        <w:ind w:left="3690" w:hanging="2970"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de-DE"/>
        </w:rPr>
        <w:t>HALTEN SIE INNE, WENN ...</w:t>
      </w:r>
      <w:r w:rsidR="00594BC2">
        <w:rPr>
          <w:rFonts w:ascii="Arial" w:eastAsia="Arial" w:hAnsi="Arial" w:cs="Arial"/>
          <w:b/>
          <w:bCs/>
          <w:color w:val="196593"/>
          <w:sz w:val="22"/>
          <w:szCs w:val="22"/>
          <w:lang w:val="de-DE"/>
        </w:rPr>
        <w:t xml:space="preserve"> </w:t>
      </w:r>
      <w:r>
        <w:rPr>
          <w:rFonts w:ascii="Calibri" w:eastAsia="Calibri" w:hAnsi="Calibri"/>
          <w:lang w:val="de-DE"/>
        </w:rPr>
        <w:t>eine Spesenabrechnung keine detaillierten Belege UND</w:t>
      </w:r>
      <w:r w:rsidR="00594BC2">
        <w:rPr>
          <w:rFonts w:ascii="Calibri" w:eastAsia="Calibri" w:hAnsi="Calibri"/>
          <w:lang w:val="de-DE"/>
        </w:rPr>
        <w:br/>
      </w:r>
      <w:r w:rsidR="00594BC2" w:rsidRPr="00594BC2">
        <w:rPr>
          <w:rFonts w:ascii="Calibri" w:eastAsia="Calibri" w:hAnsi="Calibri"/>
          <w:spacing w:val="-40"/>
          <w:lang w:val="de-DE"/>
        </w:rPr>
        <w:t xml:space="preserve"> </w:t>
      </w:r>
      <w:r>
        <w:rPr>
          <w:rFonts w:ascii="Calibri" w:eastAsia="Calibri" w:hAnsi="Calibri"/>
          <w:lang w:val="de-DE"/>
        </w:rPr>
        <w:t xml:space="preserve">keine Teilnehmerliste enthält. </w:t>
      </w:r>
    </w:p>
    <w:p w:rsidR="00F81F7F" w:rsidRDefault="0026171E" w:rsidP="00594BC2">
      <w:pPr>
        <w:ind w:left="3690" w:hanging="2970"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de-DE"/>
        </w:rPr>
        <w:t>HALTEN SIE INNE, WENN ...</w:t>
      </w:r>
      <w:r w:rsidR="00594BC2">
        <w:rPr>
          <w:rFonts w:ascii="Arial" w:eastAsia="Arial" w:hAnsi="Arial" w:cs="Arial"/>
          <w:b/>
          <w:bCs/>
          <w:color w:val="196593"/>
          <w:sz w:val="22"/>
          <w:szCs w:val="22"/>
          <w:lang w:val="de-DE"/>
        </w:rPr>
        <w:t xml:space="preserve"> </w:t>
      </w:r>
      <w:r>
        <w:rPr>
          <w:rFonts w:ascii="Calibri" w:eastAsia="Calibri" w:hAnsi="Calibri"/>
          <w:lang w:val="de-DE"/>
        </w:rPr>
        <w:t xml:space="preserve">die Erstattung von Schulungsartikeln keinen definierten </w:t>
      </w:r>
      <w:r w:rsidR="00594BC2">
        <w:rPr>
          <w:rFonts w:ascii="Calibri" w:eastAsia="Calibri" w:hAnsi="Calibri"/>
          <w:lang w:val="de-DE"/>
        </w:rPr>
        <w:br/>
      </w:r>
      <w:r w:rsidR="00594BC2" w:rsidRPr="00594BC2">
        <w:rPr>
          <w:rFonts w:ascii="Calibri" w:eastAsia="Calibri" w:hAnsi="Calibri"/>
          <w:spacing w:val="-40"/>
          <w:lang w:val="de-DE"/>
        </w:rPr>
        <w:t xml:space="preserve"> </w:t>
      </w:r>
      <w:r>
        <w:rPr>
          <w:rFonts w:ascii="Calibri" w:eastAsia="Calibri" w:hAnsi="Calibri"/>
          <w:lang w:val="de-DE"/>
        </w:rPr>
        <w:t>Bildungswert zu haben scheint.</w:t>
      </w:r>
    </w:p>
    <w:p w:rsidR="00F81F7F" w:rsidRDefault="0026171E" w:rsidP="00594BC2">
      <w:pPr>
        <w:ind w:left="3690" w:hanging="2970"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de-DE"/>
        </w:rPr>
        <w:lastRenderedPageBreak/>
        <w:t>HALTEN SIE INNE, WENN ...</w:t>
      </w:r>
      <w:r w:rsidR="00594BC2">
        <w:rPr>
          <w:rFonts w:ascii="Arial" w:eastAsia="Arial" w:hAnsi="Arial" w:cs="Arial"/>
          <w:b/>
          <w:bCs/>
          <w:color w:val="196593"/>
          <w:sz w:val="22"/>
          <w:szCs w:val="22"/>
          <w:lang w:val="de-DE"/>
        </w:rPr>
        <w:t xml:space="preserve"> </w:t>
      </w:r>
      <w:r w:rsidRPr="00594BC2">
        <w:rPr>
          <w:rFonts w:ascii="Calibri" w:eastAsia="Calibri" w:hAnsi="Calibri"/>
          <w:spacing w:val="-6"/>
          <w:lang w:val="de-DE"/>
        </w:rPr>
        <w:t>Zahlungsaufforderungen sich auf Golf, Sportveranstaltungen</w:t>
      </w:r>
      <w:r>
        <w:rPr>
          <w:rFonts w:ascii="Calibri" w:eastAsia="Calibri" w:hAnsi="Calibri"/>
          <w:lang w:val="de-DE"/>
        </w:rPr>
        <w:t xml:space="preserve"> oder allgemeinen Tourismus beziehen. </w:t>
      </w:r>
    </w:p>
    <w:p w:rsidR="00C63F63" w:rsidRDefault="00C63F63" w:rsidP="00F81F7F">
      <w:pPr>
        <w:ind w:left="720"/>
        <w:rPr>
          <w:rFonts w:asciiTheme="minorHAnsi" w:hAnsiTheme="minorHAnsi"/>
          <w:lang w:eastAsia="ja-JP"/>
        </w:rPr>
      </w:pPr>
    </w:p>
    <w:p w:rsidR="004A00DF" w:rsidRPr="00F81F7F" w:rsidRDefault="0026171E" w:rsidP="009F7BC7">
      <w:pPr>
        <w:rPr>
          <w:rFonts w:asciiTheme="minorHAnsi" w:hAnsiTheme="minorHAnsi"/>
          <w:i/>
          <w:lang w:eastAsia="ja-JP"/>
        </w:rPr>
      </w:pPr>
      <w:r>
        <w:rPr>
          <w:rFonts w:ascii="Calibri" w:eastAsia="Calibri" w:hAnsi="Calibri"/>
          <w:i/>
          <w:iCs/>
          <w:lang w:val="de-DE" w:eastAsia="ja-JP"/>
        </w:rPr>
        <w:t xml:space="preserve">Dies ist keine abschließende Liste potenzieller Korruptionsbedenken. Verwenden Sie Ihr bestes </w:t>
      </w:r>
      <w:bookmarkStart w:id="2" w:name="_GoBack"/>
      <w:bookmarkEnd w:id="2"/>
      <w:r>
        <w:rPr>
          <w:rFonts w:ascii="Calibri" w:eastAsia="Calibri" w:hAnsi="Calibri"/>
          <w:i/>
          <w:iCs/>
          <w:lang w:val="de-DE" w:eastAsia="ja-JP"/>
        </w:rPr>
        <w:t xml:space="preserve">Urteilsvermögen, um alle tatsächlichen oder vermuteten Korruptionssituationen zu identifizieren und zu melden. </w:t>
      </w:r>
    </w:p>
    <w:p w:rsidR="000404A5" w:rsidRDefault="000404A5" w:rsidP="00ED0F46">
      <w:pPr>
        <w:rPr>
          <w:rFonts w:ascii="Arial" w:eastAsia="Arial" w:hAnsi="Arial" w:cs="Arial"/>
          <w:color w:val="000000"/>
        </w:rPr>
      </w:pPr>
    </w:p>
    <w:sectPr w:rsidR="000404A5" w:rsidSect="00B36E78">
      <w:headerReference w:type="default" r:id="rId12"/>
      <w:footerReference w:type="default" r:id="rId13"/>
      <w:pgSz w:w="12240" w:h="15840"/>
      <w:pgMar w:top="213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9E8" w:rsidRDefault="006179E8">
      <w:r>
        <w:separator/>
      </w:r>
    </w:p>
  </w:endnote>
  <w:endnote w:type="continuationSeparator" w:id="0">
    <w:p w:rsidR="006179E8" w:rsidRDefault="00617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A5" w:rsidRPr="00594BC2" w:rsidRDefault="006179E8" w:rsidP="00594BC2">
    <w:pPr>
      <w:pStyle w:val="Footer"/>
      <w:rPr>
        <w:rFonts w:eastAsia="Arial"/>
      </w:rPr>
    </w:pPr>
    <w:r>
      <w:rPr>
        <w:rFonts w:ascii="Arial" w:eastAsia="Calibri" w:hAnsi="Arial" w:cs="Arial"/>
        <w:noProof/>
        <w:color w:val="1F3763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2049" type="#_x0000_t202" style="position:absolute;margin-left:-1in;margin-top:-5.25pt;width:614pt;height:52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" filled="f" stroked="f" strokeweight=".5pt">
          <v:textbox>
            <w:txbxContent>
              <w:p w:rsidR="00594BC2" w:rsidRPr="00594BC2" w:rsidRDefault="00594BC2" w:rsidP="00594BC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center" w:pos="4680"/>
                    <w:tab w:val="right" w:pos="9360"/>
                  </w:tabs>
                  <w:jc w:val="center"/>
                  <w:rPr>
                    <w:rFonts w:ascii="Arial" w:eastAsia="Arial" w:hAnsi="Arial" w:cs="Arial"/>
                    <w:b/>
                    <w:color w:val="FFFFFF" w:themeColor="background1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bCs/>
                    <w:color w:val="FFFFFF"/>
                    <w:sz w:val="18"/>
                    <w:szCs w:val="18"/>
                    <w:lang w:val="de-DE"/>
                  </w:rPr>
                  <w:t xml:space="preserve">Stellen Sie eine Frage: </w:t>
                </w:r>
                <w:hyperlink r:id="rId1" w:history="1"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de-DE"/>
                    </w:rPr>
                    <w:t>GM-CODEOFHONOR@owens-minor.com</w:t>
                  </w:r>
                </w:hyperlink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  <w:lang w:val="de-DE"/>
                  </w:rPr>
                  <w:t xml:space="preserve">           </w:t>
                </w:r>
                <w:r>
                  <w:rPr>
                    <w:rFonts w:ascii="Arial" w:eastAsia="Arial" w:hAnsi="Arial" w:cs="Arial"/>
                    <w:b/>
                    <w:bCs/>
                    <w:color w:val="FFFFFF"/>
                    <w:sz w:val="18"/>
                    <w:szCs w:val="18"/>
                    <w:lang w:val="de-DE"/>
                  </w:rPr>
                  <w:t>Melden Sie ein Anliegen</w:t>
                </w: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  <w:lang w:val="de-DE"/>
                  </w:rPr>
                  <w:t xml:space="preserve">: </w:t>
                </w:r>
                <w:hyperlink r:id="rId2" w:history="1"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de-DE"/>
                    </w:rPr>
                    <w:t>www.omicodeofhonor.com</w:t>
                  </w:r>
                </w:hyperlink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9E8" w:rsidRDefault="006179E8">
      <w:r>
        <w:separator/>
      </w:r>
    </w:p>
  </w:footnote>
  <w:footnote w:type="continuationSeparator" w:id="0">
    <w:p w:rsidR="006179E8" w:rsidRDefault="006179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A5" w:rsidRDefault="00594B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2129155</wp:posOffset>
          </wp:positionH>
          <wp:positionV relativeFrom="paragraph">
            <wp:posOffset>-171450</wp:posOffset>
          </wp:positionV>
          <wp:extent cx="1297940" cy="322580"/>
          <wp:effectExtent l="0" t="0" r="0" b="1270"/>
          <wp:wrapNone/>
          <wp:docPr id="3" name="image1.png" descr="Ein Bild mit einer Zeichnung&#10;&#10;Beschreibung automatisch generie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2830452" name="image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7940" cy="322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noProof/>
        <w:color w:val="000000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-464127</wp:posOffset>
          </wp:positionV>
          <wp:extent cx="7797800" cy="10083165"/>
          <wp:effectExtent l="0" t="0" r="0" b="0"/>
          <wp:wrapNone/>
          <wp:docPr id="4" name="Picture 4" descr="Nahaufnahme eines Logos&#10;&#10;Beschreibung automatisch generi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1874568" name="O&amp;M word doc graphics-01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7800" cy="10083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2212"/>
    <w:multiLevelType w:val="multilevel"/>
    <w:tmpl w:val="8190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01CFB"/>
    <w:multiLevelType w:val="multilevel"/>
    <w:tmpl w:val="FD4C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23892"/>
    <w:multiLevelType w:val="multilevel"/>
    <w:tmpl w:val="0E10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0611A"/>
    <w:multiLevelType w:val="multilevel"/>
    <w:tmpl w:val="DDB0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D5C30"/>
    <w:multiLevelType w:val="multilevel"/>
    <w:tmpl w:val="AE32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BB6ED6"/>
    <w:multiLevelType w:val="hybridMultilevel"/>
    <w:tmpl w:val="9E3C13FC"/>
    <w:lvl w:ilvl="0" w:tplc="6FAA6F0A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GB" w:eastAsia="en-GB" w:bidi="en-GB"/>
      </w:rPr>
    </w:lvl>
    <w:lvl w:ilvl="1" w:tplc="338CEB2C">
      <w:numFmt w:val="bullet"/>
      <w:lvlText w:val="•"/>
      <w:lvlJc w:val="left"/>
      <w:pPr>
        <w:ind w:left="1740" w:hanging="360"/>
      </w:pPr>
      <w:rPr>
        <w:rFonts w:hint="default"/>
        <w:lang w:val="en-GB" w:eastAsia="en-GB" w:bidi="en-GB"/>
      </w:rPr>
    </w:lvl>
    <w:lvl w:ilvl="2" w:tplc="7A4C19DE">
      <w:numFmt w:val="bullet"/>
      <w:lvlText w:val="•"/>
      <w:lvlJc w:val="left"/>
      <w:pPr>
        <w:ind w:left="2640" w:hanging="360"/>
      </w:pPr>
      <w:rPr>
        <w:rFonts w:hint="default"/>
        <w:lang w:val="en-GB" w:eastAsia="en-GB" w:bidi="en-GB"/>
      </w:rPr>
    </w:lvl>
    <w:lvl w:ilvl="3" w:tplc="A7C497EE">
      <w:numFmt w:val="bullet"/>
      <w:lvlText w:val="•"/>
      <w:lvlJc w:val="left"/>
      <w:pPr>
        <w:ind w:left="3540" w:hanging="360"/>
      </w:pPr>
      <w:rPr>
        <w:rFonts w:hint="default"/>
        <w:lang w:val="en-GB" w:eastAsia="en-GB" w:bidi="en-GB"/>
      </w:rPr>
    </w:lvl>
    <w:lvl w:ilvl="4" w:tplc="F9781672">
      <w:numFmt w:val="bullet"/>
      <w:lvlText w:val="•"/>
      <w:lvlJc w:val="left"/>
      <w:pPr>
        <w:ind w:left="4440" w:hanging="360"/>
      </w:pPr>
      <w:rPr>
        <w:rFonts w:hint="default"/>
        <w:lang w:val="en-GB" w:eastAsia="en-GB" w:bidi="en-GB"/>
      </w:rPr>
    </w:lvl>
    <w:lvl w:ilvl="5" w:tplc="9166813C">
      <w:numFmt w:val="bullet"/>
      <w:lvlText w:val="•"/>
      <w:lvlJc w:val="left"/>
      <w:pPr>
        <w:ind w:left="5341" w:hanging="360"/>
      </w:pPr>
      <w:rPr>
        <w:rFonts w:hint="default"/>
        <w:lang w:val="en-GB" w:eastAsia="en-GB" w:bidi="en-GB"/>
      </w:rPr>
    </w:lvl>
    <w:lvl w:ilvl="6" w:tplc="62AE0E34">
      <w:numFmt w:val="bullet"/>
      <w:lvlText w:val="•"/>
      <w:lvlJc w:val="left"/>
      <w:pPr>
        <w:ind w:left="6241" w:hanging="360"/>
      </w:pPr>
      <w:rPr>
        <w:rFonts w:hint="default"/>
        <w:lang w:val="en-GB" w:eastAsia="en-GB" w:bidi="en-GB"/>
      </w:rPr>
    </w:lvl>
    <w:lvl w:ilvl="7" w:tplc="5E4286AE">
      <w:numFmt w:val="bullet"/>
      <w:lvlText w:val="•"/>
      <w:lvlJc w:val="left"/>
      <w:pPr>
        <w:ind w:left="7141" w:hanging="360"/>
      </w:pPr>
      <w:rPr>
        <w:rFonts w:hint="default"/>
        <w:lang w:val="en-GB" w:eastAsia="en-GB" w:bidi="en-GB"/>
      </w:rPr>
    </w:lvl>
    <w:lvl w:ilvl="8" w:tplc="56D820C0">
      <w:numFmt w:val="bullet"/>
      <w:lvlText w:val="•"/>
      <w:lvlJc w:val="left"/>
      <w:pPr>
        <w:ind w:left="8041" w:hanging="360"/>
      </w:pPr>
      <w:rPr>
        <w:rFonts w:hint="default"/>
        <w:lang w:val="en-GB" w:eastAsia="en-GB" w:bidi="en-GB"/>
      </w:rPr>
    </w:lvl>
  </w:abstractNum>
  <w:abstractNum w:abstractNumId="6" w15:restartNumberingAfterBreak="0">
    <w:nsid w:val="4E763F6D"/>
    <w:multiLevelType w:val="multilevel"/>
    <w:tmpl w:val="D8FE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976C7A"/>
    <w:multiLevelType w:val="multilevel"/>
    <w:tmpl w:val="B716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0A1BA0"/>
    <w:multiLevelType w:val="multilevel"/>
    <w:tmpl w:val="E55A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2A67CD"/>
    <w:multiLevelType w:val="multilevel"/>
    <w:tmpl w:val="C414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764B5E"/>
    <w:multiLevelType w:val="hybridMultilevel"/>
    <w:tmpl w:val="3AFC3DB6"/>
    <w:lvl w:ilvl="0" w:tplc="414EAF48">
      <w:start w:val="1"/>
      <w:numFmt w:val="decimal"/>
      <w:lvlText w:val="%1."/>
      <w:lvlJc w:val="left"/>
      <w:pPr>
        <w:ind w:left="720" w:hanging="360"/>
      </w:pPr>
    </w:lvl>
    <w:lvl w:ilvl="1" w:tplc="FC84E6D2" w:tentative="1">
      <w:start w:val="1"/>
      <w:numFmt w:val="lowerLetter"/>
      <w:lvlText w:val="%2."/>
      <w:lvlJc w:val="left"/>
      <w:pPr>
        <w:ind w:left="1440" w:hanging="360"/>
      </w:pPr>
    </w:lvl>
    <w:lvl w:ilvl="2" w:tplc="8E2CC832" w:tentative="1">
      <w:start w:val="1"/>
      <w:numFmt w:val="lowerRoman"/>
      <w:lvlText w:val="%3."/>
      <w:lvlJc w:val="right"/>
      <w:pPr>
        <w:ind w:left="2160" w:hanging="180"/>
      </w:pPr>
    </w:lvl>
    <w:lvl w:ilvl="3" w:tplc="B3E253CE" w:tentative="1">
      <w:start w:val="1"/>
      <w:numFmt w:val="decimal"/>
      <w:lvlText w:val="%4."/>
      <w:lvlJc w:val="left"/>
      <w:pPr>
        <w:ind w:left="2880" w:hanging="360"/>
      </w:pPr>
    </w:lvl>
    <w:lvl w:ilvl="4" w:tplc="830E2D4C" w:tentative="1">
      <w:start w:val="1"/>
      <w:numFmt w:val="lowerLetter"/>
      <w:lvlText w:val="%5."/>
      <w:lvlJc w:val="left"/>
      <w:pPr>
        <w:ind w:left="3600" w:hanging="360"/>
      </w:pPr>
    </w:lvl>
    <w:lvl w:ilvl="5" w:tplc="24CADA6C" w:tentative="1">
      <w:start w:val="1"/>
      <w:numFmt w:val="lowerRoman"/>
      <w:lvlText w:val="%6."/>
      <w:lvlJc w:val="right"/>
      <w:pPr>
        <w:ind w:left="4320" w:hanging="180"/>
      </w:pPr>
    </w:lvl>
    <w:lvl w:ilvl="6" w:tplc="046E58D2" w:tentative="1">
      <w:start w:val="1"/>
      <w:numFmt w:val="decimal"/>
      <w:lvlText w:val="%7."/>
      <w:lvlJc w:val="left"/>
      <w:pPr>
        <w:ind w:left="5040" w:hanging="360"/>
      </w:pPr>
    </w:lvl>
    <w:lvl w:ilvl="7" w:tplc="D062B8F2" w:tentative="1">
      <w:start w:val="1"/>
      <w:numFmt w:val="lowerLetter"/>
      <w:lvlText w:val="%8."/>
      <w:lvlJc w:val="left"/>
      <w:pPr>
        <w:ind w:left="5760" w:hanging="360"/>
      </w:pPr>
    </w:lvl>
    <w:lvl w:ilvl="8" w:tplc="CC00CCF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9"/>
  </w:num>
  <w:num w:numId="6">
    <w:abstractNumId w:val="2"/>
  </w:num>
  <w:num w:numId="7">
    <w:abstractNumId w:val="6"/>
  </w:num>
  <w:num w:numId="8">
    <w:abstractNumId w:val="4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04A5"/>
    <w:rsid w:val="000227E5"/>
    <w:rsid w:val="000404A5"/>
    <w:rsid w:val="00045016"/>
    <w:rsid w:val="0005064F"/>
    <w:rsid w:val="000753E4"/>
    <w:rsid w:val="000C5AFE"/>
    <w:rsid w:val="000F5309"/>
    <w:rsid w:val="001548B6"/>
    <w:rsid w:val="00192832"/>
    <w:rsid w:val="001A0830"/>
    <w:rsid w:val="001D3371"/>
    <w:rsid w:val="00204C35"/>
    <w:rsid w:val="002533C6"/>
    <w:rsid w:val="0026171E"/>
    <w:rsid w:val="002702AF"/>
    <w:rsid w:val="00285F6D"/>
    <w:rsid w:val="002A60A3"/>
    <w:rsid w:val="00323633"/>
    <w:rsid w:val="003467FB"/>
    <w:rsid w:val="003A5FF9"/>
    <w:rsid w:val="003B65ED"/>
    <w:rsid w:val="003D1149"/>
    <w:rsid w:val="003F5200"/>
    <w:rsid w:val="00406FA3"/>
    <w:rsid w:val="00436200"/>
    <w:rsid w:val="00447C86"/>
    <w:rsid w:val="004773B6"/>
    <w:rsid w:val="004A00DF"/>
    <w:rsid w:val="00523400"/>
    <w:rsid w:val="00544738"/>
    <w:rsid w:val="005600A8"/>
    <w:rsid w:val="00594BC2"/>
    <w:rsid w:val="00614FA7"/>
    <w:rsid w:val="006179E8"/>
    <w:rsid w:val="00635584"/>
    <w:rsid w:val="006A5CE8"/>
    <w:rsid w:val="006C29C3"/>
    <w:rsid w:val="006F08F0"/>
    <w:rsid w:val="00730626"/>
    <w:rsid w:val="0073368E"/>
    <w:rsid w:val="00742BB9"/>
    <w:rsid w:val="00783F10"/>
    <w:rsid w:val="00787D91"/>
    <w:rsid w:val="007D3D7D"/>
    <w:rsid w:val="007F37FD"/>
    <w:rsid w:val="007F3CCE"/>
    <w:rsid w:val="00877B3C"/>
    <w:rsid w:val="008963CA"/>
    <w:rsid w:val="008F3890"/>
    <w:rsid w:val="00995EAE"/>
    <w:rsid w:val="009A526E"/>
    <w:rsid w:val="009B4625"/>
    <w:rsid w:val="009D7747"/>
    <w:rsid w:val="009F7BC7"/>
    <w:rsid w:val="00A55BAB"/>
    <w:rsid w:val="00AE66B7"/>
    <w:rsid w:val="00AF2B85"/>
    <w:rsid w:val="00AF4ED8"/>
    <w:rsid w:val="00B36E78"/>
    <w:rsid w:val="00BC019C"/>
    <w:rsid w:val="00BF0F0B"/>
    <w:rsid w:val="00C41E75"/>
    <w:rsid w:val="00C63F63"/>
    <w:rsid w:val="00CD1FAA"/>
    <w:rsid w:val="00D71798"/>
    <w:rsid w:val="00DB3FD5"/>
    <w:rsid w:val="00DD5F3B"/>
    <w:rsid w:val="00E004F1"/>
    <w:rsid w:val="00E44BF2"/>
    <w:rsid w:val="00E478FD"/>
    <w:rsid w:val="00E71EB0"/>
    <w:rsid w:val="00E77088"/>
    <w:rsid w:val="00EB5595"/>
    <w:rsid w:val="00ED0F46"/>
    <w:rsid w:val="00F01474"/>
    <w:rsid w:val="00F81F7F"/>
    <w:rsid w:val="00FE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0777368C-1D0E-4903-988A-76C4F26C2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885"/>
  </w:style>
  <w:style w:type="paragraph" w:styleId="Heading1">
    <w:name w:val="heading 1"/>
    <w:basedOn w:val="Normal"/>
    <w:next w:val="Normal"/>
    <w:uiPriority w:val="9"/>
    <w:qFormat/>
    <w:rsid w:val="00995EA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95EA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95EA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95EAE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95EA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95EA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7D7E88"/>
  </w:style>
  <w:style w:type="character" w:customStyle="1" w:styleId="eop">
    <w:name w:val="eop"/>
    <w:basedOn w:val="DefaultParagraphFont"/>
    <w:rsid w:val="007D7E88"/>
  </w:style>
  <w:style w:type="paragraph" w:customStyle="1" w:styleId="paragraph">
    <w:name w:val="paragraph"/>
    <w:basedOn w:val="Normal"/>
    <w:rsid w:val="007D7E88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rsid w:val="00995EA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5064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01474"/>
    <w:rPr>
      <w:b/>
      <w:bCs/>
    </w:rPr>
  </w:style>
  <w:style w:type="character" w:customStyle="1" w:styleId="apple-converted-space">
    <w:name w:val="apple-converted-space"/>
    <w:basedOn w:val="DefaultParagraphFont"/>
    <w:rsid w:val="00F01474"/>
  </w:style>
  <w:style w:type="paragraph" w:styleId="NormalWeb">
    <w:name w:val="Normal (Web)"/>
    <w:basedOn w:val="Normal"/>
    <w:uiPriority w:val="99"/>
    <w:unhideWhenUsed/>
    <w:rsid w:val="00F01474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7D3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micodeofhonor.com" TargetMode="External"/><Relationship Id="rId1" Type="http://schemas.openxmlformats.org/officeDocument/2006/relationships/hyperlink" Target="mailto:GM-CODEOFHONOR@owens-minor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55A2384986CF408E1AA3F1DA27C891" ma:contentTypeVersion="12" ma:contentTypeDescription="Create a new document." ma:contentTypeScope="" ma:versionID="4b852637b2e88bc20db8f9cff4283fff">
  <xsd:schema xmlns:xsd="http://www.w3.org/2001/XMLSchema" xmlns:xs="http://www.w3.org/2001/XMLSchema" xmlns:p="http://schemas.microsoft.com/office/2006/metadata/properties" xmlns:ns3="35063875-1b7e-4f4d-b201-7998e865e436" xmlns:ns4="00a48e39-d5a3-4f53-877d-165e501565c4" targetNamespace="http://schemas.microsoft.com/office/2006/metadata/properties" ma:root="true" ma:fieldsID="f09c8161ec210c9dba149741384b0eb3" ns3:_="" ns4:_="">
    <xsd:import namespace="35063875-1b7e-4f4d-b201-7998e865e436"/>
    <xsd:import namespace="00a48e39-d5a3-4f53-877d-165e501565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63875-1b7e-4f4d-b201-7998e865e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48e39-d5a3-4f53-877d-165e501565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N0NI7SimLFMMz7GTKkkysigbCg==">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B0D07C-8308-424A-AC38-EE639D33D5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FB08D8-D9CE-413B-90C4-84B893C52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063875-1b7e-4f4d-b201-7998e865e436"/>
    <ds:schemaRef ds:uri="00a48e39-d5a3-4f53-877d-165e501565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90990578-7AE1-4D2F-99E0-425D76A12F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2051</Characters>
  <Application>Microsoft Office Word</Application>
  <DocSecurity>0</DocSecurity>
  <Lines>50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Daniel</cp:lastModifiedBy>
  <cp:revision>8</cp:revision>
  <dcterms:created xsi:type="dcterms:W3CDTF">2020-11-21T19:23:00Z</dcterms:created>
  <dcterms:modified xsi:type="dcterms:W3CDTF">2021-01-18T13:47:00Z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0x0101004855A2384986CF408E1AA3F1DA27C891</vt:lpwstr>
  </property>
</Properties>
</file>