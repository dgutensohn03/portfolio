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A5" w:rsidRPr="00F53BC5" w:rsidRDefault="00F53BC5">
      <w:pPr>
        <w:rPr>
          <w:rFonts w:ascii="Tahoma" w:eastAsia="Arial" w:hAnsi="Tahoma" w:cs="Tahoma"/>
          <w:color w:val="A0A4A6"/>
        </w:rPr>
      </w:pPr>
      <w:r w:rsidRPr="00F53BC5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2121535</wp:posOffset>
            </wp:positionH>
            <wp:positionV relativeFrom="paragraph">
              <wp:posOffset>-1066800</wp:posOffset>
            </wp:positionV>
            <wp:extent cx="1297940" cy="322580"/>
            <wp:effectExtent l="0" t="0" r="0" b="1270"/>
            <wp:wrapNone/>
            <wp:docPr id="3" name="image1.png" descr="รูปภาพที่มีภาพวาดเส้น&#10;&#10;คําอธิบายที่สร้างขึ้นโดยอัตโนมัต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92317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23F8" w:rsidRPr="00A9091D">
        <w:rPr>
          <w:rFonts w:ascii="Tahoma" w:eastAsia="Arial" w:hAnsi="Tahoma" w:cs="Tahom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-912495</wp:posOffset>
            </wp:positionH>
            <wp:positionV relativeFrom="paragraph">
              <wp:posOffset>-1350010</wp:posOffset>
            </wp:positionV>
            <wp:extent cx="7797800" cy="10083165"/>
            <wp:effectExtent l="0" t="0" r="0" b="0"/>
            <wp:wrapNone/>
            <wp:docPr id="4" name="Picture 4" descr="ภาพขยายของตราสัญลักษณ์&#10;&#10;คํา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61445" name="O&amp;M word doc graphics-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 w:rsidRPr="00F53BC5">
        <w:rPr>
          <w:rFonts w:ascii="Tahoma" w:eastAsia="Arial" w:hAnsi="Tahoma" w:cs="Tahoma"/>
          <w:noProof/>
          <w:color w:val="00000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ภาพขยายของตราสัญลักษณ์&#10;&#10;คํา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36547" name="O&amp;M word doc graphics-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23F8" w:rsidRPr="00F53BC5">
        <w:rPr>
          <w:rFonts w:ascii="Tahoma" w:eastAsia="Angsana New" w:hAnsi="Tahoma" w:cs="Tahoma"/>
          <w:b/>
          <w:bCs/>
          <w:color w:val="595959"/>
          <w:cs/>
          <w:lang w:val="th-TH" w:bidi="th-TH"/>
        </w:rPr>
        <w:t>การป้องกันการทุจริตทั่วโลก</w:t>
      </w:r>
      <w:r>
        <w:rPr>
          <w:rFonts w:ascii="Tahoma" w:eastAsia="Tahoma" w:hAnsi="Tahoma" w:cs="Tahoma"/>
          <w:b/>
          <w:bCs/>
          <w:color w:val="595959"/>
          <w:cs/>
          <w:lang w:val="th-TH" w:bidi="th-TH"/>
        </w:rPr>
        <w:t> </w:t>
      </w:r>
    </w:p>
    <w:p w:rsidR="00E004F1" w:rsidRPr="00F53BC5" w:rsidRDefault="008523F8" w:rsidP="002702AF">
      <w:pPr>
        <w:rPr>
          <w:rFonts w:ascii="Tahoma" w:eastAsia="Arial" w:hAnsi="Tahoma" w:cs="Tahoma"/>
          <w:b/>
          <w:color w:val="A42444" w:themeColor="accent1"/>
          <w:sz w:val="48"/>
          <w:szCs w:val="52"/>
        </w:rPr>
      </w:pPr>
      <w:r w:rsidRPr="00F53BC5">
        <w:rPr>
          <w:rFonts w:ascii="Tahoma" w:eastAsia="Angsana New" w:hAnsi="Tahoma" w:cs="Tahoma"/>
          <w:b/>
          <w:bCs/>
          <w:color w:val="A42444"/>
          <w:sz w:val="48"/>
          <w:szCs w:val="48"/>
          <w:cs/>
          <w:lang w:val="th-TH" w:bidi="th-TH"/>
        </w:rPr>
        <w:t>รายการตรวจสอบการประเมินความเสี่ยง</w:t>
      </w:r>
      <w:r w:rsidR="00F53BC5">
        <w:rPr>
          <w:rFonts w:ascii="Tahoma" w:eastAsia="Tahoma" w:hAnsi="Tahoma" w:cs="Tahoma"/>
          <w:b/>
          <w:bCs/>
          <w:color w:val="A42444"/>
          <w:sz w:val="48"/>
          <w:szCs w:val="48"/>
          <w:cs/>
          <w:lang w:val="th-TH" w:bidi="th-TH"/>
        </w:rPr>
        <w:t> </w:t>
      </w:r>
    </w:p>
    <w:p w:rsidR="00544738" w:rsidRPr="00F53BC5" w:rsidRDefault="00544738" w:rsidP="002702AF">
      <w:pPr>
        <w:rPr>
          <w:rFonts w:ascii="Tahoma" w:hAnsi="Tahoma" w:cs="Tahoma"/>
          <w:sz w:val="22"/>
        </w:rPr>
      </w:pPr>
    </w:p>
    <w:p w:rsidR="004F6390" w:rsidRPr="00F53BC5" w:rsidRDefault="004F6390" w:rsidP="002702AF">
      <w:pPr>
        <w:rPr>
          <w:rFonts w:ascii="Tahoma" w:eastAsia="Arial" w:hAnsi="Tahoma" w:cs="Tahoma"/>
          <w:b/>
          <w:color w:val="196593"/>
          <w:sz w:val="22"/>
        </w:rPr>
      </w:pPr>
    </w:p>
    <w:p w:rsidR="004F6390" w:rsidRPr="00F53BC5" w:rsidRDefault="008523F8" w:rsidP="002702AF">
      <w:pPr>
        <w:rPr>
          <w:rFonts w:ascii="Tahoma" w:eastAsia="Arial" w:hAnsi="Tahoma" w:cs="Tahoma"/>
          <w:b/>
          <w:color w:val="196593"/>
          <w:sz w:val="22"/>
        </w:rPr>
      </w:pPr>
      <w:r w:rsidRPr="00F53BC5">
        <w:rPr>
          <w:rFonts w:ascii="Tahoma" w:eastAsia="Angsana New" w:hAnsi="Tahoma" w:cs="Tahoma"/>
          <w:b/>
          <w:bCs/>
          <w:color w:val="196593"/>
          <w:sz w:val="22"/>
          <w:szCs w:val="22"/>
          <w:cs/>
          <w:lang w:val="th-TH" w:bidi="th-TH"/>
        </w:rPr>
        <w:t>ระบุขอบเขตความเสี่ยงด้านการปฏิบัติตามกฎระเบียบที่อาจเกิดขึ้น</w:t>
      </w:r>
    </w:p>
    <w:p w:rsidR="004F6390" w:rsidRPr="00F53BC5" w:rsidRDefault="004F6390" w:rsidP="002702AF">
      <w:pPr>
        <w:rPr>
          <w:rFonts w:ascii="Tahoma" w:eastAsia="Arial" w:hAnsi="Tahoma" w:cs="Tahoma"/>
          <w:b/>
          <w:color w:val="196593"/>
          <w:sz w:val="22"/>
        </w:rPr>
      </w:pPr>
    </w:p>
    <w:p w:rsidR="0085692D" w:rsidRPr="00F53BC5" w:rsidRDefault="008523F8" w:rsidP="0085692D">
      <w:pPr>
        <w:pStyle w:val="ListParagraph"/>
        <w:numPr>
          <w:ilvl w:val="0"/>
          <w:numId w:val="13"/>
        </w:numPr>
        <w:rPr>
          <w:rFonts w:ascii="Tahoma" w:hAnsi="Tahoma" w:cs="Tahoma"/>
          <w:lang w:eastAsia="ja-JP"/>
        </w:rPr>
      </w:pPr>
      <w:r w:rsidRPr="00F53BC5">
        <w:rPr>
          <w:rFonts w:ascii="Tahoma" w:eastAsia="Angsana New" w:hAnsi="Tahoma" w:cs="Tahoma"/>
          <w:cs/>
          <w:lang w:val="th-TH" w:eastAsia="ja-JP" w:bidi="th-TH"/>
        </w:rPr>
        <w:t>กําหนดประเทศที่คุณดําเนินธุรกิจ</w:t>
      </w:r>
    </w:p>
    <w:p w:rsidR="0085692D" w:rsidRPr="00F53BC5" w:rsidRDefault="008523F8" w:rsidP="0085692D">
      <w:pPr>
        <w:pStyle w:val="ListParagraph"/>
        <w:numPr>
          <w:ilvl w:val="0"/>
          <w:numId w:val="13"/>
        </w:numPr>
        <w:rPr>
          <w:rFonts w:ascii="Tahoma" w:hAnsi="Tahoma" w:cs="Tahoma"/>
          <w:lang w:eastAsia="ja-JP"/>
        </w:rPr>
      </w:pPr>
      <w:r w:rsidRPr="00F53BC5">
        <w:rPr>
          <w:rFonts w:ascii="Tahoma" w:eastAsia="Angsana New" w:hAnsi="Tahoma" w:cs="Tahoma"/>
          <w:cs/>
          <w:lang w:val="th-TH" w:eastAsia="ja-JP" w:bidi="th-TH"/>
        </w:rPr>
        <w:t>ระบุองค์กรด้านการดูแลสุขภาพและหน่วยงานราชการประจำท้องถิ่นที่คุณปฏิบัติงานอยู่หรือวางแผนที่จะเข้าไปทำงาน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</w:p>
    <w:p w:rsidR="0085692D" w:rsidRPr="00F53BC5" w:rsidRDefault="008523F8" w:rsidP="0085692D">
      <w:pPr>
        <w:pStyle w:val="ListParagraph"/>
        <w:numPr>
          <w:ilvl w:val="0"/>
          <w:numId w:val="13"/>
        </w:numPr>
        <w:rPr>
          <w:rFonts w:ascii="Tahoma" w:hAnsi="Tahoma" w:cs="Tahoma"/>
          <w:lang w:eastAsia="ja-JP"/>
        </w:rPr>
      </w:pPr>
      <w:r w:rsidRPr="00F53BC5">
        <w:rPr>
          <w:rFonts w:ascii="Tahoma" w:eastAsia="Angsana New" w:hAnsi="Tahoma" w:cs="Tahoma"/>
          <w:cs/>
          <w:lang w:val="th-TH" w:eastAsia="ja-JP" w:bidi="th-TH"/>
        </w:rPr>
        <w:t>ทบทวนกฎหมาย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  <w:r w:rsidRPr="00F53BC5">
        <w:rPr>
          <w:rFonts w:ascii="Tahoma" w:eastAsia="Angsana New" w:hAnsi="Tahoma" w:cs="Tahoma"/>
          <w:cs/>
          <w:lang w:val="th-TH" w:eastAsia="ja-JP" w:bidi="th-TH"/>
        </w:rPr>
        <w:t>นโยบาย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  <w:r w:rsidRPr="00F53BC5">
        <w:rPr>
          <w:rFonts w:ascii="Tahoma" w:eastAsia="Angsana New" w:hAnsi="Tahoma" w:cs="Tahoma"/>
          <w:cs/>
          <w:lang w:val="th-TH" w:eastAsia="ja-JP" w:bidi="th-TH"/>
        </w:rPr>
        <w:t>และคำแนะนำเกี่ยวกับการปฏิบัติตามกฎระเบียบของประเทศ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  <w:r w:rsidR="00F53BC5">
        <w:rPr>
          <w:rFonts w:ascii="Tahoma" w:eastAsia="Tahoma" w:hAnsi="Tahoma" w:cs="Tahoma"/>
          <w:cs/>
          <w:lang w:val="th-TH" w:eastAsia="ja-JP" w:bidi="th-TH"/>
        </w:rPr>
        <w:br/>
      </w:r>
      <w:r w:rsidRPr="00F53BC5">
        <w:rPr>
          <w:rFonts w:ascii="Tahoma" w:eastAsia="Angsana New" w:hAnsi="Tahoma" w:cs="Tahoma"/>
          <w:cs/>
          <w:lang w:val="th-TH" w:eastAsia="ja-JP" w:bidi="th-TH"/>
        </w:rPr>
        <w:t>องค์กรด้านการดูแลสุขภาพ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  <w:r w:rsidRPr="00F53BC5">
        <w:rPr>
          <w:rFonts w:ascii="Tahoma" w:eastAsia="Angsana New" w:hAnsi="Tahoma" w:cs="Tahoma"/>
          <w:cs/>
          <w:lang w:val="th-TH" w:eastAsia="ja-JP" w:bidi="th-TH"/>
        </w:rPr>
        <w:t>และรัฐบาลในท้องถิ่น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</w:p>
    <w:p w:rsidR="0085692D" w:rsidRPr="00F53BC5" w:rsidRDefault="008523F8" w:rsidP="0085692D">
      <w:pPr>
        <w:pStyle w:val="ListParagraph"/>
        <w:numPr>
          <w:ilvl w:val="0"/>
          <w:numId w:val="13"/>
        </w:numPr>
        <w:rPr>
          <w:rFonts w:ascii="Tahoma" w:hAnsi="Tahoma" w:cs="Tahoma"/>
          <w:lang w:eastAsia="ja-JP"/>
        </w:rPr>
      </w:pPr>
      <w:r w:rsidRPr="00F53BC5">
        <w:rPr>
          <w:rFonts w:ascii="Tahoma" w:eastAsia="Angsana New" w:hAnsi="Tahoma" w:cs="Tahoma"/>
          <w:cs/>
          <w:lang w:val="th-TH" w:eastAsia="ja-JP" w:bidi="th-TH"/>
        </w:rPr>
        <w:t>ตรวจสอบให้แน่ใจว่าแนวทางการดําเนินธุรกิจของคุณสอดคล้องกัน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</w:p>
    <w:p w:rsidR="008D1C67" w:rsidRPr="00F53BC5" w:rsidRDefault="008D1C67" w:rsidP="008D1C67">
      <w:pPr>
        <w:pStyle w:val="ListParagraph"/>
        <w:rPr>
          <w:rFonts w:ascii="Tahoma" w:hAnsi="Tahoma" w:cs="Tahoma"/>
          <w:lang w:eastAsia="ja-JP"/>
        </w:rPr>
      </w:pPr>
    </w:p>
    <w:p w:rsidR="004F6390" w:rsidRPr="00F53BC5" w:rsidRDefault="008523F8" w:rsidP="004F6390">
      <w:pPr>
        <w:rPr>
          <w:rFonts w:ascii="Tahoma" w:hAnsi="Tahoma" w:cs="Tahoma"/>
          <w:lang w:eastAsia="ja-JP"/>
        </w:rPr>
      </w:pPr>
      <w:r w:rsidRPr="00F53BC5">
        <w:rPr>
          <w:rFonts w:ascii="Tahoma" w:eastAsia="Angsana New" w:hAnsi="Tahoma" w:cs="Tahoma"/>
          <w:cs/>
          <w:lang w:val="th-TH" w:eastAsia="ja-JP" w:bidi="th-TH"/>
        </w:rPr>
        <w:t>ทํางานร่วมกับเจ้าหน้าที่ฝ่ายกฎหมายขององค์กรของคุณ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  <w:r w:rsidRPr="00F53BC5">
        <w:rPr>
          <w:rFonts w:ascii="Tahoma" w:eastAsia="Angsana New" w:hAnsi="Tahoma" w:cs="Tahoma"/>
          <w:cs/>
          <w:lang w:val="th-TH" w:eastAsia="ja-JP" w:bidi="th-TH"/>
        </w:rPr>
        <w:t>และทีมงานฝ่ายการปฏิบัติตามกฎระเบียบของ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  <w:r w:rsidRPr="00F53BC5">
        <w:rPr>
          <w:rFonts w:ascii="Tahoma" w:eastAsia="Tahoma" w:hAnsi="Tahoma" w:cs="Tahoma"/>
          <w:cs/>
          <w:lang w:val="th-TH" w:eastAsia="ja-JP" w:bidi="th-TH"/>
        </w:rPr>
        <w:t>Owens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  <w:r w:rsidRPr="00F53BC5">
        <w:rPr>
          <w:rFonts w:ascii="Tahoma" w:eastAsia="Tahoma" w:hAnsi="Tahoma" w:cs="Tahoma"/>
          <w:cs/>
          <w:lang w:val="th-TH" w:eastAsia="ja-JP" w:bidi="th-TH"/>
        </w:rPr>
        <w:t>&amp;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  <w:r w:rsidRPr="00F53BC5">
        <w:rPr>
          <w:rFonts w:ascii="Tahoma" w:eastAsia="Tahoma" w:hAnsi="Tahoma" w:cs="Tahoma"/>
          <w:cs/>
          <w:lang w:val="th-TH" w:eastAsia="ja-JP" w:bidi="th-TH"/>
        </w:rPr>
        <w:t>Minor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  <w:r w:rsidRPr="00F53BC5">
        <w:rPr>
          <w:rFonts w:ascii="Tahoma" w:eastAsia="Angsana New" w:hAnsi="Tahoma" w:cs="Tahoma"/>
          <w:cs/>
          <w:lang w:val="th-TH" w:eastAsia="ja-JP" w:bidi="th-TH"/>
        </w:rPr>
        <w:t>ตามความจําเป็นเพื่อขอรับความช่วยเหลือ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</w:p>
    <w:p w:rsidR="004F6390" w:rsidRPr="00F53BC5" w:rsidRDefault="004F6390" w:rsidP="002702AF">
      <w:pPr>
        <w:rPr>
          <w:rFonts w:ascii="Tahoma" w:eastAsia="Arial" w:hAnsi="Tahoma" w:cs="Tahoma"/>
          <w:b/>
          <w:color w:val="196593"/>
          <w:sz w:val="22"/>
        </w:rPr>
      </w:pPr>
    </w:p>
    <w:p w:rsidR="00103D5B" w:rsidRPr="00F53BC5" w:rsidRDefault="008523F8" w:rsidP="002702AF">
      <w:pPr>
        <w:rPr>
          <w:rFonts w:ascii="Tahoma" w:eastAsia="Arial" w:hAnsi="Tahoma" w:cs="Tahoma"/>
          <w:b/>
          <w:color w:val="196593"/>
          <w:sz w:val="22"/>
        </w:rPr>
      </w:pPr>
      <w:r w:rsidRPr="00F53BC5">
        <w:rPr>
          <w:rFonts w:ascii="Tahoma" w:eastAsia="Angsana New" w:hAnsi="Tahoma" w:cs="Tahoma"/>
          <w:b/>
          <w:bCs/>
          <w:color w:val="196593"/>
          <w:sz w:val="22"/>
          <w:szCs w:val="22"/>
          <w:cs/>
          <w:lang w:val="th-TH" w:bidi="th-TH"/>
        </w:rPr>
        <w:t>จัดทำโปรแกรมการปฏิบัติตามกฎระเบียบ</w:t>
      </w:r>
    </w:p>
    <w:p w:rsidR="008D1C67" w:rsidRPr="00F53BC5" w:rsidRDefault="00F53BC5" w:rsidP="002702AF">
      <w:pPr>
        <w:rPr>
          <w:rFonts w:ascii="Tahoma" w:eastAsia="Arial" w:hAnsi="Tahoma" w:cs="Tahoma"/>
          <w:b/>
          <w:color w:val="196593"/>
          <w:sz w:val="22"/>
        </w:rPr>
      </w:pPr>
      <w:r>
        <w:rPr>
          <w:rFonts w:ascii="Tahoma" w:eastAsia="Arial" w:hAnsi="Tahoma" w:cs="Tahoma"/>
          <w:b/>
          <w:color w:val="196593"/>
          <w:sz w:val="22"/>
        </w:rPr>
        <w:t> </w:t>
      </w:r>
    </w:p>
    <w:p w:rsidR="00103D5B" w:rsidRPr="00F53BC5" w:rsidRDefault="008523F8" w:rsidP="008D1C67">
      <w:pPr>
        <w:pStyle w:val="ListParagraph"/>
        <w:numPr>
          <w:ilvl w:val="0"/>
          <w:numId w:val="13"/>
        </w:numPr>
        <w:rPr>
          <w:rFonts w:ascii="Tahoma" w:hAnsi="Tahoma" w:cs="Tahoma"/>
          <w:lang w:eastAsia="ja-JP"/>
        </w:rPr>
      </w:pPr>
      <w:r w:rsidRPr="00F53BC5">
        <w:rPr>
          <w:rFonts w:ascii="Tahoma" w:eastAsia="Angsana New" w:hAnsi="Tahoma" w:cs="Tahoma"/>
          <w:cs/>
          <w:lang w:val="th-TH" w:eastAsia="ja-JP" w:bidi="th-TH"/>
        </w:rPr>
        <w:t>ระบุความรับผิดชอบและความเป็นผู้นําเกี่ยวกับงานด้านการปฏิบัติตามกฎระเบียบโดยเฉพาะ</w:t>
      </w:r>
    </w:p>
    <w:p w:rsidR="008D1C67" w:rsidRPr="00F53BC5" w:rsidRDefault="008523F8" w:rsidP="008D1C67">
      <w:pPr>
        <w:pStyle w:val="ListParagraph"/>
        <w:numPr>
          <w:ilvl w:val="0"/>
          <w:numId w:val="13"/>
        </w:numPr>
        <w:rPr>
          <w:rFonts w:ascii="Tahoma" w:hAnsi="Tahoma" w:cs="Tahoma"/>
          <w:lang w:eastAsia="ja-JP"/>
        </w:rPr>
      </w:pPr>
      <w:r w:rsidRPr="00F53BC5">
        <w:rPr>
          <w:rFonts w:ascii="Tahoma" w:eastAsia="Angsana New" w:hAnsi="Tahoma" w:cs="Tahoma"/>
          <w:cs/>
          <w:lang w:val="th-TH" w:eastAsia="ja-JP" w:bidi="th-TH"/>
        </w:rPr>
        <w:t>กําหนดกระบวนการหรือระบบสําหรับการรายงานข้อกังวลเกี่ยวกับการปฏิบัติตามกฎระเบียบ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</w:p>
    <w:p w:rsidR="008D1C67" w:rsidRPr="00F53BC5" w:rsidRDefault="008523F8" w:rsidP="008D1C67">
      <w:pPr>
        <w:pStyle w:val="ListParagraph"/>
        <w:numPr>
          <w:ilvl w:val="0"/>
          <w:numId w:val="13"/>
        </w:numPr>
        <w:rPr>
          <w:rFonts w:ascii="Tahoma" w:hAnsi="Tahoma" w:cs="Tahoma"/>
          <w:lang w:eastAsia="ja-JP"/>
        </w:rPr>
      </w:pPr>
      <w:r w:rsidRPr="00F53BC5">
        <w:rPr>
          <w:rFonts w:ascii="Tahoma" w:eastAsia="Angsana New" w:hAnsi="Tahoma" w:cs="Tahoma"/>
          <w:cs/>
          <w:lang w:val="th-TH" w:eastAsia="ja-JP" w:bidi="th-TH"/>
        </w:rPr>
        <w:t>สร้างนโยบายและขั้นตอนปฏิบัติตามความจําเป็น</w:t>
      </w:r>
    </w:p>
    <w:p w:rsidR="00103D5B" w:rsidRPr="00F53BC5" w:rsidRDefault="008523F8" w:rsidP="008D1C67">
      <w:pPr>
        <w:pStyle w:val="ListParagraph"/>
        <w:numPr>
          <w:ilvl w:val="0"/>
          <w:numId w:val="13"/>
        </w:numPr>
        <w:rPr>
          <w:rFonts w:ascii="Tahoma" w:hAnsi="Tahoma" w:cs="Tahoma"/>
          <w:lang w:eastAsia="ja-JP"/>
        </w:rPr>
      </w:pPr>
      <w:r w:rsidRPr="00F53BC5">
        <w:rPr>
          <w:rFonts w:ascii="Tahoma" w:eastAsia="Angsana New" w:hAnsi="Tahoma" w:cs="Tahoma"/>
          <w:cs/>
          <w:lang w:val="th-TH" w:eastAsia="ja-JP" w:bidi="th-TH"/>
        </w:rPr>
        <w:t>ดําเนินการและมอบหมายการฝึกอบรมการปฏิบัติตามกฎระเบียบประจําปี</w:t>
      </w:r>
    </w:p>
    <w:p w:rsidR="008D1C67" w:rsidRPr="00F53BC5" w:rsidRDefault="008523F8" w:rsidP="008D1C67">
      <w:pPr>
        <w:pStyle w:val="ListParagraph"/>
        <w:numPr>
          <w:ilvl w:val="0"/>
          <w:numId w:val="13"/>
        </w:numPr>
        <w:rPr>
          <w:rFonts w:ascii="Tahoma" w:hAnsi="Tahoma" w:cs="Tahoma"/>
          <w:lang w:eastAsia="ja-JP"/>
        </w:rPr>
      </w:pPr>
      <w:r w:rsidRPr="00F53BC5">
        <w:rPr>
          <w:rFonts w:ascii="Tahoma" w:eastAsia="Angsana New" w:hAnsi="Tahoma" w:cs="Tahoma"/>
          <w:cs/>
          <w:lang w:val="th-TH" w:eastAsia="ja-JP" w:bidi="th-TH"/>
        </w:rPr>
        <w:t>ตรวจสอบให้แน่ใจว่าการสื่อสารทางธุรกิจมีความโปร่งใส</w:t>
      </w:r>
      <w:r w:rsidR="00F53BC5">
        <w:rPr>
          <w:rFonts w:ascii="Tahoma" w:eastAsia="Tahoma" w:hAnsi="Tahoma" w:cs="Tahoma"/>
          <w:cs/>
          <w:lang w:val="th-TH" w:eastAsia="ja-JP" w:bidi="th-TH"/>
        </w:rPr>
        <w:t>   </w:t>
      </w:r>
    </w:p>
    <w:p w:rsidR="00103D5B" w:rsidRPr="00F53BC5" w:rsidRDefault="008523F8" w:rsidP="008D1C67">
      <w:pPr>
        <w:pStyle w:val="ListParagraph"/>
        <w:numPr>
          <w:ilvl w:val="0"/>
          <w:numId w:val="13"/>
        </w:numPr>
        <w:rPr>
          <w:rFonts w:ascii="Tahoma" w:hAnsi="Tahoma" w:cs="Tahoma"/>
          <w:lang w:eastAsia="ja-JP"/>
        </w:rPr>
      </w:pPr>
      <w:r w:rsidRPr="00F53BC5">
        <w:rPr>
          <w:rFonts w:ascii="Tahoma" w:eastAsia="Angsana New" w:hAnsi="Tahoma" w:cs="Tahoma"/>
          <w:cs/>
          <w:lang w:val="th-TH" w:eastAsia="ja-JP" w:bidi="th-TH"/>
        </w:rPr>
        <w:t>ตรวจสอบและติดตามการชําระเงินที่จ่ายให้แก่บุคลากรทางการแพทย์และเจ้าหน้าที่ของรัฐ</w:t>
      </w:r>
      <w:r w:rsidR="00F53BC5">
        <w:rPr>
          <w:rFonts w:ascii="Tahoma" w:eastAsia="Angsana New" w:hAnsi="Tahoma" w:cs="Tahoma"/>
          <w:cs/>
          <w:lang w:val="th-TH" w:eastAsia="ja-JP" w:bidi="th-TH"/>
        </w:rPr>
        <w:br/>
      </w:r>
      <w:r w:rsidRPr="00F53BC5">
        <w:rPr>
          <w:rFonts w:ascii="Tahoma" w:eastAsia="Angsana New" w:hAnsi="Tahoma" w:cs="Tahoma"/>
          <w:cs/>
          <w:lang w:val="th-TH" w:eastAsia="ja-JP" w:bidi="th-TH"/>
        </w:rPr>
        <w:t>เป็นระยะ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  <w:r w:rsidRPr="00F53BC5">
        <w:rPr>
          <w:rFonts w:ascii="Tahoma" w:eastAsia="Angsana New" w:hAnsi="Tahoma" w:cs="Tahoma"/>
          <w:cs/>
          <w:lang w:val="th-TH" w:eastAsia="ja-JP" w:bidi="th-TH"/>
        </w:rPr>
        <w:t>ๆ</w:t>
      </w:r>
    </w:p>
    <w:p w:rsidR="00103D5B" w:rsidRPr="00F53BC5" w:rsidRDefault="008523F8" w:rsidP="008D1C67">
      <w:pPr>
        <w:pStyle w:val="ListParagraph"/>
        <w:numPr>
          <w:ilvl w:val="0"/>
          <w:numId w:val="13"/>
        </w:numPr>
        <w:rPr>
          <w:rFonts w:ascii="Tahoma" w:hAnsi="Tahoma" w:cs="Tahoma"/>
          <w:lang w:eastAsia="ja-JP"/>
        </w:rPr>
      </w:pPr>
      <w:r w:rsidRPr="00F53BC5">
        <w:rPr>
          <w:rFonts w:ascii="Tahoma" w:eastAsia="Angsana New" w:hAnsi="Tahoma" w:cs="Tahoma"/>
          <w:cs/>
          <w:lang w:val="th-TH" w:eastAsia="ja-JP" w:bidi="th-TH"/>
        </w:rPr>
        <w:t>บังคับใช้มาตรฐานการปฏิบัติตามกฎระเบียบผ่านแนวทางปฏิบัติทางวินัยที่ชัดเจน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</w:p>
    <w:p w:rsidR="008D1C67" w:rsidRPr="00F53BC5" w:rsidRDefault="008523F8" w:rsidP="00103D5B">
      <w:pPr>
        <w:pStyle w:val="ListParagraph"/>
        <w:numPr>
          <w:ilvl w:val="0"/>
          <w:numId w:val="13"/>
        </w:numPr>
        <w:rPr>
          <w:rFonts w:ascii="Tahoma" w:eastAsia="Arial" w:hAnsi="Tahoma" w:cs="Tahoma"/>
          <w:b/>
          <w:color w:val="196593"/>
          <w:sz w:val="22"/>
        </w:rPr>
      </w:pPr>
      <w:r w:rsidRPr="00F53BC5">
        <w:rPr>
          <w:rFonts w:ascii="Tahoma" w:eastAsia="Angsana New" w:hAnsi="Tahoma" w:cs="Tahoma"/>
          <w:cs/>
          <w:lang w:val="th-TH" w:eastAsia="ja-JP" w:bidi="th-TH"/>
        </w:rPr>
        <w:t>ตอบสนองอย่างรวดเร็วต่อการกระทําผิดที่ได้รับรายงานและดําเนินการแก้ไขอย่างเหมาะสม</w:t>
      </w:r>
      <w:r w:rsidR="00F53BC5">
        <w:rPr>
          <w:rFonts w:ascii="Tahoma" w:eastAsia="Tahoma" w:hAnsi="Tahoma" w:cs="Tahoma"/>
          <w:b/>
          <w:bCs/>
          <w:color w:val="196593"/>
          <w:sz w:val="22"/>
          <w:szCs w:val="22"/>
          <w:cs/>
          <w:lang w:val="th-TH" w:eastAsia="ja-JP" w:bidi="th-TH"/>
        </w:rPr>
        <w:t> </w:t>
      </w:r>
    </w:p>
    <w:p w:rsidR="008D1C67" w:rsidRPr="00F53BC5" w:rsidRDefault="008D1C67" w:rsidP="002702AF">
      <w:pPr>
        <w:rPr>
          <w:rFonts w:ascii="Tahoma" w:eastAsia="Arial" w:hAnsi="Tahoma" w:cs="Tahoma"/>
          <w:b/>
          <w:color w:val="196593"/>
          <w:sz w:val="22"/>
        </w:rPr>
      </w:pPr>
    </w:p>
    <w:p w:rsidR="002702AF" w:rsidRPr="00F53BC5" w:rsidRDefault="008523F8" w:rsidP="002702AF">
      <w:pPr>
        <w:rPr>
          <w:rFonts w:ascii="Tahoma" w:eastAsia="Arial" w:hAnsi="Tahoma" w:cs="Tahoma"/>
          <w:b/>
          <w:color w:val="196593"/>
          <w:sz w:val="22"/>
        </w:rPr>
      </w:pPr>
      <w:r w:rsidRPr="00F53BC5">
        <w:rPr>
          <w:rFonts w:ascii="Tahoma" w:eastAsia="Angsana New" w:hAnsi="Tahoma" w:cs="Tahoma"/>
          <w:b/>
          <w:bCs/>
          <w:color w:val="196593"/>
          <w:sz w:val="22"/>
          <w:szCs w:val="22"/>
          <w:cs/>
          <w:lang w:val="th-TH" w:bidi="th-TH"/>
        </w:rPr>
        <w:t>ส่งเสริมความมุ่งมั่นในการปฏิบัติตามกฎระเบียบ</w:t>
      </w:r>
      <w:r w:rsidR="00F53BC5">
        <w:rPr>
          <w:rFonts w:ascii="Tahoma" w:eastAsia="Tahoma" w:hAnsi="Tahoma" w:cs="Tahoma"/>
          <w:b/>
          <w:bCs/>
          <w:color w:val="196593"/>
          <w:sz w:val="22"/>
          <w:szCs w:val="22"/>
          <w:cs/>
          <w:lang w:val="th-TH" w:bidi="th-TH"/>
        </w:rPr>
        <w:t> </w:t>
      </w:r>
    </w:p>
    <w:p w:rsidR="00E004F1" w:rsidRPr="00F53BC5" w:rsidRDefault="00E004F1" w:rsidP="002702AF">
      <w:pPr>
        <w:rPr>
          <w:rFonts w:ascii="Tahoma" w:eastAsia="Arial" w:hAnsi="Tahoma" w:cs="Tahoma"/>
          <w:b/>
          <w:color w:val="196593"/>
          <w:sz w:val="22"/>
        </w:rPr>
      </w:pPr>
    </w:p>
    <w:p w:rsidR="003044CA" w:rsidRPr="00F53BC5" w:rsidRDefault="008523F8" w:rsidP="003044CA">
      <w:pPr>
        <w:pStyle w:val="ListParagraph"/>
        <w:numPr>
          <w:ilvl w:val="0"/>
          <w:numId w:val="14"/>
        </w:numPr>
        <w:rPr>
          <w:rFonts w:ascii="Tahoma" w:hAnsi="Tahoma" w:cs="Tahoma"/>
          <w:lang w:eastAsia="ja-JP"/>
        </w:rPr>
      </w:pPr>
      <w:r w:rsidRPr="00F53BC5">
        <w:rPr>
          <w:rFonts w:ascii="Tahoma" w:eastAsia="Angsana New" w:hAnsi="Tahoma" w:cs="Tahoma"/>
          <w:cs/>
          <w:lang w:val="th-TH" w:eastAsia="ja-JP" w:bidi="th-TH"/>
        </w:rPr>
        <w:t>แสดงให้เห็นถึงพฤติกรรมการปฏิบัติตามกฎระเบียบให้เป็นแบบอย่างต่อพนักงานและ</w:t>
      </w:r>
      <w:r w:rsidR="00F53BC5">
        <w:rPr>
          <w:rFonts w:ascii="Tahoma" w:eastAsia="Angsana New" w:hAnsi="Tahoma" w:cs="Tahoma"/>
          <w:cs/>
          <w:lang w:val="th-TH" w:eastAsia="ja-JP" w:bidi="th-TH"/>
        </w:rPr>
        <w:br/>
      </w:r>
      <w:r w:rsidRPr="00F53BC5">
        <w:rPr>
          <w:rFonts w:ascii="Tahoma" w:eastAsia="Angsana New" w:hAnsi="Tahoma" w:cs="Tahoma"/>
          <w:cs/>
          <w:lang w:val="th-TH" w:eastAsia="ja-JP" w:bidi="th-TH"/>
        </w:rPr>
        <w:t>พันธมิตรทางธุรกิจทั้งหมดตลอดเวลา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</w:p>
    <w:p w:rsidR="003044CA" w:rsidRPr="00F53BC5" w:rsidRDefault="008523F8" w:rsidP="003044CA">
      <w:pPr>
        <w:pStyle w:val="ListParagraph"/>
        <w:numPr>
          <w:ilvl w:val="0"/>
          <w:numId w:val="14"/>
        </w:numPr>
        <w:rPr>
          <w:rFonts w:ascii="Tahoma" w:hAnsi="Tahoma" w:cs="Tahoma"/>
          <w:lang w:eastAsia="ja-JP"/>
        </w:rPr>
      </w:pPr>
      <w:r w:rsidRPr="00F53BC5">
        <w:rPr>
          <w:rFonts w:ascii="Tahoma" w:eastAsia="Angsana New" w:hAnsi="Tahoma" w:cs="Tahoma"/>
          <w:cs/>
          <w:lang w:val="th-TH" w:eastAsia="ja-JP" w:bidi="th-TH"/>
        </w:rPr>
        <w:t>ทําให้การปฏิบัติตามกฎระเบียบเป็นส่วนหนึ่งของโปรแกรมการดูแลพนักงานใหม่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</w:p>
    <w:p w:rsidR="001D5A43" w:rsidRPr="00F53BC5" w:rsidRDefault="008523F8" w:rsidP="003044CA">
      <w:pPr>
        <w:pStyle w:val="ListParagraph"/>
        <w:numPr>
          <w:ilvl w:val="0"/>
          <w:numId w:val="14"/>
        </w:numPr>
        <w:rPr>
          <w:rFonts w:ascii="Tahoma" w:hAnsi="Tahoma" w:cs="Tahoma"/>
          <w:lang w:eastAsia="ja-JP"/>
        </w:rPr>
      </w:pPr>
      <w:bookmarkStart w:id="0" w:name="_GoBack"/>
      <w:r w:rsidRPr="00F53BC5">
        <w:rPr>
          <w:rFonts w:ascii="Tahoma" w:eastAsia="Angsana New" w:hAnsi="Tahoma" w:cs="Tahoma"/>
          <w:cs/>
          <w:lang w:val="th-TH" w:eastAsia="ja-JP" w:bidi="th-TH"/>
        </w:rPr>
        <w:t>พิจารณาหลักปฏิบัติทางธุรกิจที่สอดคล้องกับกฎระเบียบให้เป็นส่วนหนึ่งของการทบทวนผล</w:t>
      </w:r>
      <w:bookmarkEnd w:id="0"/>
      <w:r w:rsidRPr="00F53BC5">
        <w:rPr>
          <w:rFonts w:ascii="Tahoma" w:eastAsia="Angsana New" w:hAnsi="Tahoma" w:cs="Tahoma"/>
          <w:cs/>
          <w:lang w:val="th-TH" w:eastAsia="ja-JP" w:bidi="th-TH"/>
        </w:rPr>
        <w:t>การปฏิบัติงานของพนักงาน</w:t>
      </w:r>
    </w:p>
    <w:p w:rsidR="001D5A43" w:rsidRPr="00F53BC5" w:rsidRDefault="008523F8" w:rsidP="00F53BC5">
      <w:pPr>
        <w:pStyle w:val="ListParagraph"/>
        <w:numPr>
          <w:ilvl w:val="0"/>
          <w:numId w:val="14"/>
        </w:numPr>
        <w:ind w:right="-144"/>
        <w:rPr>
          <w:rFonts w:ascii="Tahoma" w:hAnsi="Tahoma" w:cs="Tahoma"/>
          <w:sz w:val="22"/>
          <w:szCs w:val="22"/>
        </w:rPr>
      </w:pPr>
      <w:r w:rsidRPr="00F53BC5">
        <w:rPr>
          <w:rFonts w:ascii="Tahoma" w:eastAsia="Angsana New" w:hAnsi="Tahoma" w:cs="Tahoma"/>
          <w:cs/>
          <w:lang w:val="th-TH" w:eastAsia="ja-JP" w:bidi="th-TH"/>
        </w:rPr>
        <w:t>แจกจ่ายสําเนาของกฎแห่งเกียรติยศของผู้จําหน่าย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  <w:r w:rsidRPr="00F53BC5">
        <w:rPr>
          <w:rFonts w:ascii="Tahoma" w:eastAsia="Angsana New" w:hAnsi="Tahoma" w:cs="Tahoma"/>
          <w:cs/>
          <w:lang w:val="th-TH" w:eastAsia="ja-JP" w:bidi="th-TH"/>
        </w:rPr>
        <w:t>รวมถึงกฎหมายและนโยบายที่เกี่ยวข้อง</w:t>
      </w:r>
      <w:r w:rsidR="00F53BC5">
        <w:rPr>
          <w:rFonts w:ascii="Tahoma" w:eastAsia="Angsana New" w:hAnsi="Tahoma" w:cs="Tahoma"/>
          <w:cs/>
          <w:lang w:val="th-TH" w:eastAsia="ja-JP" w:bidi="th-TH"/>
        </w:rPr>
        <w:br/>
      </w:r>
      <w:r w:rsidRPr="00F53BC5">
        <w:rPr>
          <w:rFonts w:ascii="Tahoma" w:eastAsia="Angsana New" w:hAnsi="Tahoma" w:cs="Tahoma"/>
          <w:cs/>
          <w:lang w:val="th-TH" w:eastAsia="ja-JP" w:bidi="th-TH"/>
        </w:rPr>
        <w:t>ใด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  <w:r w:rsidRPr="00F53BC5">
        <w:rPr>
          <w:rFonts w:ascii="Tahoma" w:eastAsia="Angsana New" w:hAnsi="Tahoma" w:cs="Tahoma"/>
          <w:cs/>
          <w:lang w:val="th-TH" w:eastAsia="ja-JP" w:bidi="th-TH"/>
        </w:rPr>
        <w:t>ๆ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  <w:r w:rsidRPr="00F53BC5">
        <w:rPr>
          <w:rFonts w:ascii="Tahoma" w:eastAsia="Angsana New" w:hAnsi="Tahoma" w:cs="Tahoma"/>
          <w:cs/>
          <w:lang w:val="th-TH" w:eastAsia="ja-JP" w:bidi="th-TH"/>
        </w:rPr>
        <w:t>อย่างน้อยปีละครั้ง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  <w:r w:rsidRPr="00F53BC5">
        <w:rPr>
          <w:rFonts w:ascii="Tahoma" w:eastAsia="Angsana New" w:hAnsi="Tahoma" w:cs="Tahoma"/>
          <w:cs/>
          <w:lang w:val="th-TH" w:eastAsia="ja-JP" w:bidi="th-TH"/>
        </w:rPr>
        <w:t>อนุญาตให้มีการอภิปรายแบบเปิดกว้างเกี่ยวกับการนําเนื้อหาเหล่านี้ไปใช้กับบทบาทหน้าที่ของทุกคน</w:t>
      </w:r>
      <w:r w:rsidR="00F53BC5">
        <w:rPr>
          <w:rFonts w:ascii="Tahoma" w:eastAsia="Tahoma" w:hAnsi="Tahoma" w:cs="Tahoma"/>
          <w:cs/>
          <w:lang w:val="th-TH" w:eastAsia="ja-JP" w:bidi="th-TH"/>
        </w:rPr>
        <w:t> </w:t>
      </w:r>
    </w:p>
    <w:p w:rsidR="004A00DF" w:rsidRPr="00F53BC5" w:rsidRDefault="008523F8" w:rsidP="001D5A43">
      <w:pPr>
        <w:pStyle w:val="ListParagraph"/>
        <w:numPr>
          <w:ilvl w:val="0"/>
          <w:numId w:val="14"/>
        </w:numPr>
        <w:rPr>
          <w:rFonts w:ascii="Tahoma" w:hAnsi="Tahoma" w:cs="Tahoma"/>
          <w:i/>
          <w:sz w:val="28"/>
          <w:lang w:eastAsia="ja-JP"/>
        </w:rPr>
      </w:pPr>
      <w:r w:rsidRPr="00F53BC5">
        <w:rPr>
          <w:rFonts w:ascii="Tahoma" w:eastAsia="Angsana New" w:hAnsi="Tahoma" w:cs="Tahoma"/>
          <w:cs/>
          <w:lang w:val="th-TH" w:bidi="th-TH"/>
        </w:rPr>
        <w:t>จัดให้มีตัวเลือกการรายงานการปฏิบัติตามกฎระเบียบแก่พนักงานและพันธมิตรทางธุรกิจ</w:t>
      </w:r>
      <w:r w:rsidR="00F53BC5">
        <w:rPr>
          <w:rFonts w:ascii="Tahoma" w:eastAsia="Angsana New" w:hAnsi="Tahoma" w:cs="Tahoma"/>
          <w:cs/>
          <w:lang w:val="th-TH" w:bidi="th-TH"/>
        </w:rPr>
        <w:br/>
      </w:r>
      <w:r w:rsidRPr="00F53BC5">
        <w:rPr>
          <w:rFonts w:ascii="Tahoma" w:eastAsia="Angsana New" w:hAnsi="Tahoma" w:cs="Tahoma"/>
          <w:cs/>
          <w:lang w:val="th-TH" w:bidi="th-TH"/>
        </w:rPr>
        <w:t>โดยสม่ำเสมอ</w:t>
      </w:r>
      <w:r w:rsidR="00F53BC5">
        <w:rPr>
          <w:rFonts w:ascii="Tahoma" w:eastAsia="Tahoma" w:hAnsi="Tahoma" w:cs="Tahoma"/>
          <w:cs/>
          <w:lang w:val="th-TH" w:bidi="th-TH"/>
        </w:rPr>
        <w:t> </w:t>
      </w:r>
    </w:p>
    <w:p w:rsidR="000404A5" w:rsidRPr="00F53BC5" w:rsidRDefault="002F742A" w:rsidP="00A9091D">
      <w:pPr>
        <w:rPr>
          <w:rFonts w:ascii="Tahoma" w:eastAsia="Arial" w:hAnsi="Tahoma" w:cs="Tahoma"/>
          <w:color w:val="000000"/>
        </w:rPr>
      </w:pPr>
      <w:ins w:id="1" w:author="PATTARAPORN PONGPAIBOON" w:date="2020-12-13T19:24:00Z">
        <w:r>
          <w:rPr>
            <w:rFonts w:ascii="Tahoma" w:eastAsia="Calibri" w:hAnsi="Tahoma" w:cs="Tahoma"/>
            <w:noProof/>
            <w:color w:val="1F3763"/>
            <w:sz w:val="20"/>
            <w:szCs w:val="21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36pt;margin-top:65.55pt;width:537.3pt;height:20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" filled="f" stroked="f" strokeweight=".5pt">
              <v:textbox style="mso-next-textbox:#Text Box 1">
                <w:txbxContent>
                  <w:p w:rsidR="001F6F83" w:rsidRPr="00E367AD" w:rsidRDefault="001F6F83" w:rsidP="001F6F83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680"/>
                        <w:tab w:val="right" w:pos="9360"/>
                      </w:tabs>
                      <w:jc w:val="center"/>
                      <w:rPr>
                        <w:rFonts w:ascii="Tahoma" w:eastAsia="Arial" w:hAnsi="Tahoma" w:cs="Tahoma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E367AD">
                      <w:rPr>
                        <w:rFonts w:ascii="Tahoma" w:eastAsia="Angsana New" w:hAnsi="Tahoma" w:cs="Tahoma"/>
                        <w:b/>
                        <w:bCs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ถามคําถาม</w:t>
                    </w:r>
                    <w:r w:rsidRPr="00E367AD">
                      <w:rPr>
                        <w:rFonts w:ascii="Tahoma" w:eastAsia="Tahoma" w:hAnsi="Tahoma" w:cs="Tahoma"/>
                        <w:b/>
                        <w:bCs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 xml:space="preserve">: </w:t>
                    </w:r>
                    <w:hyperlink r:id="rId10" w:history="1">
                      <w:r w:rsidRPr="00E367AD">
                        <w:rPr>
                          <w:rFonts w:ascii="Tahoma" w:eastAsia="Tahoma" w:hAnsi="Tahoma" w:cs="Tahoma"/>
                          <w:color w:val="FFFFFF"/>
                          <w:sz w:val="18"/>
                          <w:szCs w:val="18"/>
                          <w:cs/>
                          <w:lang w:val="th-TH" w:bidi="th-TH"/>
                        </w:rPr>
                        <w:t>GM-CODEOFHONOR@owens-minor.com</w:t>
                      </w:r>
                    </w:hyperlink>
                    <w:r w:rsidRPr="00E367AD"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 xml:space="preserve">           </w:t>
                    </w:r>
                    <w:r w:rsidRPr="00E367AD">
                      <w:rPr>
                        <w:rFonts w:ascii="Tahoma" w:eastAsia="Angsana New" w:hAnsi="Tahoma" w:cs="Tahoma"/>
                        <w:b/>
                        <w:bCs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รายงานข้อกังวล</w:t>
                    </w:r>
                    <w:r w:rsidRPr="00E367AD"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 xml:space="preserve">: </w:t>
                    </w:r>
                    <w:hyperlink r:id="rId11" w:history="1">
                      <w:r w:rsidRPr="00E367AD">
                        <w:rPr>
                          <w:rFonts w:ascii="Tahoma" w:eastAsia="Tahoma" w:hAnsi="Tahoma" w:cs="Tahoma"/>
                          <w:color w:val="FFFFFF"/>
                          <w:sz w:val="18"/>
                          <w:szCs w:val="18"/>
                          <w:cs/>
                          <w:lang w:val="th-TH" w:bidi="th-TH"/>
                        </w:rPr>
                        <w:t>www.omicodeofhonor.com</w:t>
                      </w:r>
                    </w:hyperlink>
                  </w:p>
                  <w:p w:rsidR="001F6F83" w:rsidRPr="00E367AD" w:rsidRDefault="001F6F83" w:rsidP="001F6F83">
                    <w:pPr>
                      <w:rPr>
                        <w:rFonts w:ascii="Tahoma" w:hAnsi="Tahoma" w:cs="Tahoma"/>
                        <w:color w:val="FFFFFF" w:themeColor="background1"/>
                      </w:rPr>
                    </w:pPr>
                  </w:p>
                </w:txbxContent>
              </v:textbox>
              <w10:wrap anchorx="margin"/>
            </v:shape>
          </w:pict>
        </w:r>
      </w:ins>
      <w:r>
        <w:rPr>
          <w:rFonts w:ascii="Tahoma" w:eastAsia="Calibri" w:hAnsi="Tahoma" w:cs="Tahoma"/>
          <w:noProof/>
          <w:color w:val="1F3763"/>
        </w:rPr>
        <w:pict>
          <v:shape id="Text Box 24" o:spid="_x0000_s1027" type="#_x0000_t202" style="position:absolute;margin-left:-47.75pt;margin-top:112.2pt;width:537.3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" filled="f" stroked="f" strokeweight=".5pt">
            <v:textbox style="mso-next-textbox:#Text Box 24">
              <w:txbxContent>
                <w:p w:rsidR="002E7088" w:rsidRPr="00730626" w:rsidRDefault="008523F8" w:rsidP="002E708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Angsana New" w:eastAsia="Angsana New" w:hAnsi="Angsana New" w:cs="Angsana New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ถามคําถาม</w:t>
                  </w:r>
                  <w:r>
                    <w:rPr>
                      <w:rFonts w:ascii="Tahoma" w:eastAsia="Tahoma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: </w:t>
                  </w:r>
                  <w:hyperlink r:id="rId12" w:history="1">
                    <w:r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GM-CODEOFHONOR@owens-minor.com</w:t>
                    </w:r>
                  </w:hyperlink>
                  <w:r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           </w:t>
                  </w:r>
                  <w:r>
                    <w:rPr>
                      <w:rFonts w:ascii="Angsana New" w:eastAsia="Angsana New" w:hAnsi="Angsana New" w:cs="Angsana New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รายงานข้อกังวล</w:t>
                  </w:r>
                  <w:r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: </w:t>
                  </w:r>
                  <w:hyperlink r:id="rId13" w:history="1">
                    <w:r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www.omicodeofhonor.com</w:t>
                    </w:r>
                  </w:hyperlink>
                </w:p>
                <w:p w:rsidR="002E7088" w:rsidRPr="00730626" w:rsidRDefault="002E7088" w:rsidP="002E7088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="Tahoma" w:eastAsia="Calibri" w:hAnsi="Tahoma" w:cs="Tahoma"/>
          <w:noProof/>
          <w:color w:val="1F3763"/>
        </w:rPr>
        <w:pict>
          <v:shape id="Text Box 11" o:spid="_x0000_s1028" type="#_x0000_t202" style="position:absolute;margin-left:-35.95pt;margin-top:392.3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SsDwIAABg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" filled="f" stroked="f" strokeweight=".5pt">
            <v:textbox style="mso-next-textbox:#Text Box 11">
              <w:txbxContent>
                <w:p w:rsidR="00323633" w:rsidRPr="00730626" w:rsidRDefault="008523F8" w:rsidP="003236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Angsana New" w:eastAsia="Angsana New" w:hAnsi="Angsana New" w:cs="Angsana New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ถามคําถาม</w:t>
                  </w:r>
                  <w:r>
                    <w:rPr>
                      <w:rFonts w:ascii="Tahoma" w:eastAsia="Tahoma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: </w:t>
                  </w:r>
                  <w:hyperlink r:id="rId14" w:history="1">
                    <w:r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GM-CODEOFHONOR@owens-minor.com</w:t>
                    </w:r>
                  </w:hyperlink>
                  <w:r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           </w:t>
                  </w:r>
                  <w:r>
                    <w:rPr>
                      <w:rFonts w:ascii="Angsana New" w:eastAsia="Angsana New" w:hAnsi="Angsana New" w:cs="Angsana New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รายงานข้อกังวล</w:t>
                  </w:r>
                  <w:r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: </w:t>
                  </w:r>
                  <w:hyperlink r:id="rId15" w:history="1">
                    <w:r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www.omicodeofhonor.com</w:t>
                    </w:r>
                  </w:hyperlink>
                </w:p>
                <w:p w:rsidR="00323633" w:rsidRPr="00730626" w:rsidRDefault="00323633" w:rsidP="00323633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</w:p>
    <w:sectPr w:rsidR="000404A5" w:rsidRPr="00F53BC5" w:rsidSect="00B36E78">
      <w:headerReference w:type="default" r:id="rId16"/>
      <w:footerReference w:type="default" r:id="rId17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42A" w:rsidRDefault="002F742A">
      <w:r>
        <w:separator/>
      </w:r>
    </w:p>
  </w:endnote>
  <w:endnote w:type="continuationSeparator" w:id="0">
    <w:p w:rsidR="002F742A" w:rsidRDefault="002F7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A5" w:rsidRPr="00B36E78" w:rsidRDefault="008523F8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</w:rPr>
    </w:pPr>
    <w:r>
      <w:rPr>
        <w:rFonts w:ascii="Angsana New" w:eastAsia="Angsana New" w:hAnsi="Angsana New" w:cs="Angsana New"/>
        <w:b/>
        <w:bCs/>
        <w:color w:val="A42444"/>
        <w:sz w:val="18"/>
        <w:szCs w:val="18"/>
        <w:cs/>
        <w:lang w:val="th-TH" w:bidi="th-TH"/>
      </w:rPr>
      <w:t>ถามคําถาม</w:t>
    </w:r>
    <w:r>
      <w:rPr>
        <w:rFonts w:ascii="Tahoma" w:eastAsia="Tahoma" w:hAnsi="Tahoma" w:cs="Tahoma"/>
        <w:b/>
        <w:bCs/>
        <w:color w:val="000000"/>
        <w:sz w:val="18"/>
        <w:szCs w:val="18"/>
        <w:cs/>
        <w:lang w:val="th-TH" w:bidi="th-TH"/>
      </w:rPr>
      <w:t xml:space="preserve">: </w:t>
    </w:r>
    <w:hyperlink r:id="rId1" w:history="1">
      <w:r>
        <w:rPr>
          <w:rFonts w:ascii="Tahoma" w:eastAsia="Tahoma" w:hAnsi="Tahoma" w:cs="Tahoma"/>
          <w:color w:val="0563C1"/>
          <w:sz w:val="18"/>
          <w:szCs w:val="18"/>
          <w:u w:val="single"/>
          <w:cs/>
          <w:lang w:val="th-TH" w:bidi="th-TH"/>
        </w:rPr>
        <w:t>GM-CODEOFHONOR@owens-minor.com</w:t>
      </w:r>
    </w:hyperlink>
    <w:r>
      <w:rPr>
        <w:rFonts w:ascii="Tahoma" w:eastAsia="Tahoma" w:hAnsi="Tahoma" w:cs="Tahoma"/>
        <w:color w:val="000000"/>
        <w:sz w:val="18"/>
        <w:szCs w:val="18"/>
        <w:cs/>
        <w:lang w:val="th-TH" w:bidi="th-TH"/>
      </w:rPr>
      <w:t xml:space="preserve">           </w:t>
    </w:r>
    <w:r>
      <w:rPr>
        <w:rFonts w:ascii="Angsana New" w:eastAsia="Angsana New" w:hAnsi="Angsana New" w:cs="Angsana New"/>
        <w:b/>
        <w:bCs/>
        <w:color w:val="A42444"/>
        <w:sz w:val="18"/>
        <w:szCs w:val="18"/>
        <w:cs/>
        <w:lang w:val="th-TH" w:bidi="th-TH"/>
      </w:rPr>
      <w:t>รายงานข้อกังวล</w:t>
    </w:r>
    <w:r>
      <w:rPr>
        <w:rFonts w:ascii="Tahoma" w:eastAsia="Tahoma" w:hAnsi="Tahoma" w:cs="Tahoma"/>
        <w:color w:val="000000"/>
        <w:sz w:val="18"/>
        <w:szCs w:val="18"/>
        <w:cs/>
        <w:lang w:val="th-TH" w:bidi="th-TH"/>
      </w:rPr>
      <w:t xml:space="preserve">: </w:t>
    </w:r>
    <w:hyperlink r:id="rId2" w:history="1">
      <w:r>
        <w:rPr>
          <w:rFonts w:ascii="Tahoma" w:eastAsia="Tahoma" w:hAnsi="Tahoma" w:cs="Tahoma"/>
          <w:color w:val="0563C1"/>
          <w:sz w:val="18"/>
          <w:szCs w:val="18"/>
          <w:u w:val="single"/>
          <w:cs/>
          <w:lang w:val="th-TH" w:bidi="th-TH"/>
        </w:rPr>
        <w:t>www.omicodeofhonor.com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42A" w:rsidRDefault="002F742A">
      <w:r>
        <w:separator/>
      </w:r>
    </w:p>
  </w:footnote>
  <w:footnote w:type="continuationSeparator" w:id="0">
    <w:p w:rsidR="002F742A" w:rsidRDefault="002F74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623BB"/>
    <w:multiLevelType w:val="hybridMultilevel"/>
    <w:tmpl w:val="58CAA21A"/>
    <w:lvl w:ilvl="0" w:tplc="D98EC48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1290A5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503F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C6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4A0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0C33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EC2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EB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0A77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B6ED6"/>
    <w:multiLevelType w:val="hybridMultilevel"/>
    <w:tmpl w:val="9E3C13FC"/>
    <w:lvl w:ilvl="0" w:tplc="33A6ECE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6C1CEAF4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5A32B3D4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81A28520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A4E44E40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7E5059FC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B218BB3C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86946CB8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3C2A9BB0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7" w15:restartNumberingAfterBreak="0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51524"/>
    <w:multiLevelType w:val="hybridMultilevel"/>
    <w:tmpl w:val="86FAC098"/>
    <w:lvl w:ilvl="0" w:tplc="F77841F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5A76E6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5288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C277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083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2225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204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09A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0253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81339"/>
    <w:multiLevelType w:val="hybridMultilevel"/>
    <w:tmpl w:val="79B8FA68"/>
    <w:lvl w:ilvl="0" w:tplc="03286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EC67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1E4BBE" w:tentative="1">
      <w:start w:val="1"/>
      <w:numFmt w:val="lowerRoman"/>
      <w:lvlText w:val="%3."/>
      <w:lvlJc w:val="right"/>
      <w:pPr>
        <w:ind w:left="2160" w:hanging="180"/>
      </w:pPr>
    </w:lvl>
    <w:lvl w:ilvl="3" w:tplc="2D3CD53E" w:tentative="1">
      <w:start w:val="1"/>
      <w:numFmt w:val="decimal"/>
      <w:lvlText w:val="%4."/>
      <w:lvlJc w:val="left"/>
      <w:pPr>
        <w:ind w:left="2880" w:hanging="360"/>
      </w:pPr>
    </w:lvl>
    <w:lvl w:ilvl="4" w:tplc="696CF13C" w:tentative="1">
      <w:start w:val="1"/>
      <w:numFmt w:val="lowerLetter"/>
      <w:lvlText w:val="%5."/>
      <w:lvlJc w:val="left"/>
      <w:pPr>
        <w:ind w:left="3600" w:hanging="360"/>
      </w:pPr>
    </w:lvl>
    <w:lvl w:ilvl="5" w:tplc="1AD84080" w:tentative="1">
      <w:start w:val="1"/>
      <w:numFmt w:val="lowerRoman"/>
      <w:lvlText w:val="%6."/>
      <w:lvlJc w:val="right"/>
      <w:pPr>
        <w:ind w:left="4320" w:hanging="180"/>
      </w:pPr>
    </w:lvl>
    <w:lvl w:ilvl="6" w:tplc="E204346E" w:tentative="1">
      <w:start w:val="1"/>
      <w:numFmt w:val="decimal"/>
      <w:lvlText w:val="%7."/>
      <w:lvlJc w:val="left"/>
      <w:pPr>
        <w:ind w:left="5040" w:hanging="360"/>
      </w:pPr>
    </w:lvl>
    <w:lvl w:ilvl="7" w:tplc="BCBE7254" w:tentative="1">
      <w:start w:val="1"/>
      <w:numFmt w:val="lowerLetter"/>
      <w:lvlText w:val="%8."/>
      <w:lvlJc w:val="left"/>
      <w:pPr>
        <w:ind w:left="5760" w:hanging="360"/>
      </w:pPr>
    </w:lvl>
    <w:lvl w:ilvl="8" w:tplc="7256C8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64B5E"/>
    <w:multiLevelType w:val="hybridMultilevel"/>
    <w:tmpl w:val="3AFC3DB6"/>
    <w:lvl w:ilvl="0" w:tplc="054A44DA">
      <w:start w:val="1"/>
      <w:numFmt w:val="decimal"/>
      <w:lvlText w:val="%1."/>
      <w:lvlJc w:val="left"/>
      <w:pPr>
        <w:ind w:left="720" w:hanging="360"/>
      </w:pPr>
    </w:lvl>
    <w:lvl w:ilvl="1" w:tplc="D12E5970" w:tentative="1">
      <w:start w:val="1"/>
      <w:numFmt w:val="lowerLetter"/>
      <w:lvlText w:val="%2."/>
      <w:lvlJc w:val="left"/>
      <w:pPr>
        <w:ind w:left="1440" w:hanging="360"/>
      </w:pPr>
    </w:lvl>
    <w:lvl w:ilvl="2" w:tplc="95F2E204" w:tentative="1">
      <w:start w:val="1"/>
      <w:numFmt w:val="lowerRoman"/>
      <w:lvlText w:val="%3."/>
      <w:lvlJc w:val="right"/>
      <w:pPr>
        <w:ind w:left="2160" w:hanging="180"/>
      </w:pPr>
    </w:lvl>
    <w:lvl w:ilvl="3" w:tplc="2F8A3F94" w:tentative="1">
      <w:start w:val="1"/>
      <w:numFmt w:val="decimal"/>
      <w:lvlText w:val="%4."/>
      <w:lvlJc w:val="left"/>
      <w:pPr>
        <w:ind w:left="2880" w:hanging="360"/>
      </w:pPr>
    </w:lvl>
    <w:lvl w:ilvl="4" w:tplc="8B7A3ED8" w:tentative="1">
      <w:start w:val="1"/>
      <w:numFmt w:val="lowerLetter"/>
      <w:lvlText w:val="%5."/>
      <w:lvlJc w:val="left"/>
      <w:pPr>
        <w:ind w:left="3600" w:hanging="360"/>
      </w:pPr>
    </w:lvl>
    <w:lvl w:ilvl="5" w:tplc="46B4BB0A" w:tentative="1">
      <w:start w:val="1"/>
      <w:numFmt w:val="lowerRoman"/>
      <w:lvlText w:val="%6."/>
      <w:lvlJc w:val="right"/>
      <w:pPr>
        <w:ind w:left="4320" w:hanging="180"/>
      </w:pPr>
    </w:lvl>
    <w:lvl w:ilvl="6" w:tplc="254671C8" w:tentative="1">
      <w:start w:val="1"/>
      <w:numFmt w:val="decimal"/>
      <w:lvlText w:val="%7."/>
      <w:lvlJc w:val="left"/>
      <w:pPr>
        <w:ind w:left="5040" w:hanging="360"/>
      </w:pPr>
    </w:lvl>
    <w:lvl w:ilvl="7" w:tplc="716466E8" w:tentative="1">
      <w:start w:val="1"/>
      <w:numFmt w:val="lowerLetter"/>
      <w:lvlText w:val="%8."/>
      <w:lvlJc w:val="left"/>
      <w:pPr>
        <w:ind w:left="5760" w:hanging="360"/>
      </w:pPr>
    </w:lvl>
    <w:lvl w:ilvl="8" w:tplc="5FFCB16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3"/>
  </w:num>
  <w:num w:numId="12">
    <w:abstractNumId w:val="11"/>
  </w:num>
  <w:num w:numId="13">
    <w:abstractNumId w:val="5"/>
  </w:num>
  <w:num w:numId="14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TARAPORN PONGPAIBOON">
    <w15:presenceInfo w15:providerId="AD" w15:userId="S::ppongpaiboon153@student.solbridge.ac.kr::31e5fe7d-ea4a-4aa8-a66d-faee07cdec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0404A5"/>
    <w:rsid w:val="000227E5"/>
    <w:rsid w:val="000404A5"/>
    <w:rsid w:val="00045016"/>
    <w:rsid w:val="0005064F"/>
    <w:rsid w:val="000C5AFE"/>
    <w:rsid w:val="00103D5B"/>
    <w:rsid w:val="00144FBF"/>
    <w:rsid w:val="001548B6"/>
    <w:rsid w:val="00192832"/>
    <w:rsid w:val="001A0830"/>
    <w:rsid w:val="001C4A37"/>
    <w:rsid w:val="001D3371"/>
    <w:rsid w:val="001D5A43"/>
    <w:rsid w:val="001F5ECD"/>
    <w:rsid w:val="001F6F83"/>
    <w:rsid w:val="002533C6"/>
    <w:rsid w:val="002702AF"/>
    <w:rsid w:val="002A60A3"/>
    <w:rsid w:val="002E7088"/>
    <w:rsid w:val="002F742A"/>
    <w:rsid w:val="003044CA"/>
    <w:rsid w:val="00323633"/>
    <w:rsid w:val="003467FB"/>
    <w:rsid w:val="003A5FF9"/>
    <w:rsid w:val="003B65ED"/>
    <w:rsid w:val="003D1149"/>
    <w:rsid w:val="003F5200"/>
    <w:rsid w:val="00436200"/>
    <w:rsid w:val="00447C86"/>
    <w:rsid w:val="004773B6"/>
    <w:rsid w:val="004A00DF"/>
    <w:rsid w:val="004C40DE"/>
    <w:rsid w:val="004F6390"/>
    <w:rsid w:val="00523400"/>
    <w:rsid w:val="00544738"/>
    <w:rsid w:val="00614FA7"/>
    <w:rsid w:val="00635584"/>
    <w:rsid w:val="00655151"/>
    <w:rsid w:val="006A5CE8"/>
    <w:rsid w:val="006C29C3"/>
    <w:rsid w:val="006C3FA3"/>
    <w:rsid w:val="00730626"/>
    <w:rsid w:val="0073368E"/>
    <w:rsid w:val="00783F10"/>
    <w:rsid w:val="00785090"/>
    <w:rsid w:val="00787D91"/>
    <w:rsid w:val="007F3CCE"/>
    <w:rsid w:val="008523F8"/>
    <w:rsid w:val="0085692D"/>
    <w:rsid w:val="00866885"/>
    <w:rsid w:val="00877B3C"/>
    <w:rsid w:val="008963CA"/>
    <w:rsid w:val="008D1C67"/>
    <w:rsid w:val="008F3890"/>
    <w:rsid w:val="009A526E"/>
    <w:rsid w:val="009B4625"/>
    <w:rsid w:val="009D39AF"/>
    <w:rsid w:val="009D7747"/>
    <w:rsid w:val="009F7BC7"/>
    <w:rsid w:val="00A55BAB"/>
    <w:rsid w:val="00A9091D"/>
    <w:rsid w:val="00A95EED"/>
    <w:rsid w:val="00AC5696"/>
    <w:rsid w:val="00AE66B7"/>
    <w:rsid w:val="00AF2B85"/>
    <w:rsid w:val="00AF4ED8"/>
    <w:rsid w:val="00B36E78"/>
    <w:rsid w:val="00BC019C"/>
    <w:rsid w:val="00C41E75"/>
    <w:rsid w:val="00C63F63"/>
    <w:rsid w:val="00CD1FAA"/>
    <w:rsid w:val="00D71798"/>
    <w:rsid w:val="00DB3FD5"/>
    <w:rsid w:val="00DD5F3B"/>
    <w:rsid w:val="00E004F1"/>
    <w:rsid w:val="00E478FD"/>
    <w:rsid w:val="00E77088"/>
    <w:rsid w:val="00ED0F46"/>
    <w:rsid w:val="00F01474"/>
    <w:rsid w:val="00F53BC5"/>
    <w:rsid w:val="00F81F7F"/>
    <w:rsid w:val="00F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CA473C-1B9F-4563-BE80-C54BAB5F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A95EE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95EE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95EE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95EED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95EE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95EE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A95EE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omicodeofhonor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M-CODEOFHONOR@owens-minor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micodeofhono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micodeofhonor.com" TargetMode="External"/><Relationship Id="rId10" Type="http://schemas.openxmlformats.org/officeDocument/2006/relationships/hyperlink" Target="mailto:GM-CODEOFHONOR@owens-minor.com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GM-CODEOFHONOR@owens-minor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1530</Characters>
  <Application>Microsoft Office Word</Application>
  <DocSecurity>0</DocSecurity>
  <Lines>66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Daniel</cp:lastModifiedBy>
  <cp:revision>3</cp:revision>
  <dcterms:created xsi:type="dcterms:W3CDTF">2020-12-17T16:11:00Z</dcterms:created>
  <dcterms:modified xsi:type="dcterms:W3CDTF">2021-01-14T17:59:00Z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